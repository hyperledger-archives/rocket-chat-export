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E62CB" w14:textId="6D257389" w:rsidR="005D0557" w:rsidRPr="00314D80" w:rsidRDefault="00023D19" w:rsidP="005D0557">
      <w:pPr>
        <w:spacing w:line="300" w:lineRule="atLeast"/>
        <w:jc w:val="center"/>
        <w:rPr>
          <w:rStyle w:val="SUB"/>
          <w:rFonts w:ascii="Times New Roman" w:hAnsi="Times New Roman"/>
          <w:b/>
          <w:bCs/>
          <w:spacing w:val="-3"/>
          <w:sz w:val="24"/>
          <w:szCs w:val="24"/>
        </w:rPr>
      </w:pPr>
      <w:r w:rsidRPr="00314D80">
        <w:rPr>
          <w:rStyle w:val="SUB"/>
          <w:rFonts w:ascii="Times New Roman" w:hAnsi="Times New Roman"/>
          <w:b/>
          <w:bCs/>
          <w:spacing w:val="-3"/>
          <w:sz w:val="24"/>
          <w:szCs w:val="24"/>
        </w:rPr>
        <w:t xml:space="preserve">         </w:t>
      </w:r>
      <w:r w:rsidR="00D0488B" w:rsidRPr="00314D80">
        <w:rPr>
          <w:rStyle w:val="SUB"/>
          <w:rFonts w:ascii="Times New Roman" w:hAnsi="Times New Roman"/>
          <w:b/>
          <w:bCs/>
          <w:spacing w:val="-3"/>
          <w:sz w:val="24"/>
          <w:szCs w:val="24"/>
        </w:rPr>
        <w:t>Lakshmi Narasimha</w:t>
      </w:r>
      <w:r w:rsidR="002414F7" w:rsidRPr="00314D80">
        <w:rPr>
          <w:rStyle w:val="SUB"/>
          <w:rFonts w:ascii="Times New Roman" w:hAnsi="Times New Roman"/>
          <w:b/>
          <w:bCs/>
          <w:spacing w:val="-3"/>
          <w:sz w:val="24"/>
          <w:szCs w:val="24"/>
        </w:rPr>
        <w:t>,</w:t>
      </w:r>
      <w:r w:rsidR="00D0488B" w:rsidRPr="00314D80">
        <w:rPr>
          <w:rStyle w:val="SUB"/>
          <w:rFonts w:ascii="Times New Roman" w:hAnsi="Times New Roman"/>
          <w:b/>
          <w:bCs/>
          <w:spacing w:val="-3"/>
          <w:sz w:val="24"/>
          <w:szCs w:val="24"/>
        </w:rPr>
        <w:t xml:space="preserve"> Grandhisila</w:t>
      </w:r>
    </w:p>
    <w:p w14:paraId="20FCA4C8" w14:textId="77777777" w:rsidR="009162EC" w:rsidRPr="00314D80" w:rsidRDefault="009162EC" w:rsidP="009162EC">
      <w:pPr>
        <w:pStyle w:val="BodyTextKeep"/>
        <w:keepNext w:val="0"/>
        <w:spacing w:after="0" w:line="300" w:lineRule="exact"/>
        <w:ind w:left="284"/>
        <w:jc w:val="center"/>
        <w:rPr>
          <w:bCs/>
          <w:sz w:val="24"/>
          <w:szCs w:val="24"/>
        </w:rPr>
      </w:pPr>
      <w:r w:rsidRPr="00025A40">
        <w:rPr>
          <w:b/>
          <w:bCs/>
          <w:sz w:val="24"/>
          <w:szCs w:val="24"/>
        </w:rPr>
        <w:t>Mobile:</w:t>
      </w:r>
      <w:r w:rsidRPr="00314D80">
        <w:rPr>
          <w:bCs/>
          <w:sz w:val="24"/>
          <w:szCs w:val="24"/>
        </w:rPr>
        <w:t xml:space="preserve">  </w:t>
      </w:r>
      <w:r w:rsidRPr="00025A40">
        <w:rPr>
          <w:bCs/>
          <w:sz w:val="24"/>
          <w:szCs w:val="24"/>
        </w:rPr>
        <w:t>+</w:t>
      </w:r>
      <w:r w:rsidR="008B7024" w:rsidRPr="00025A40">
        <w:rPr>
          <w:bCs/>
          <w:sz w:val="24"/>
          <w:szCs w:val="24"/>
        </w:rPr>
        <w:t xml:space="preserve">1- </w:t>
      </w:r>
      <w:r w:rsidR="00D0488B" w:rsidRPr="00025A40">
        <w:rPr>
          <w:bCs/>
          <w:sz w:val="24"/>
          <w:szCs w:val="24"/>
        </w:rPr>
        <w:t>304-993-8153</w:t>
      </w:r>
      <w:r w:rsidRPr="00314D80">
        <w:rPr>
          <w:bCs/>
          <w:sz w:val="24"/>
          <w:szCs w:val="24"/>
        </w:rPr>
        <w:t xml:space="preserve">            </w:t>
      </w:r>
    </w:p>
    <w:p w14:paraId="174A4202" w14:textId="77777777" w:rsidR="009162EC" w:rsidRPr="00314D80" w:rsidRDefault="009162EC" w:rsidP="009162EC">
      <w:pPr>
        <w:pStyle w:val="BodyTextKeep"/>
        <w:keepNext w:val="0"/>
        <w:spacing w:after="0" w:line="300" w:lineRule="exact"/>
        <w:ind w:left="284"/>
        <w:jc w:val="center"/>
        <w:rPr>
          <w:b/>
          <w:bCs/>
          <w:color w:val="000000" w:themeColor="text1"/>
          <w:sz w:val="24"/>
          <w:szCs w:val="24"/>
        </w:rPr>
      </w:pPr>
      <w:r w:rsidRPr="00025A40">
        <w:rPr>
          <w:b/>
          <w:bCs/>
          <w:sz w:val="24"/>
          <w:szCs w:val="24"/>
        </w:rPr>
        <w:t>E-Mail:</w:t>
      </w:r>
      <w:r w:rsidRPr="00314D80">
        <w:rPr>
          <w:bCs/>
          <w:sz w:val="24"/>
          <w:szCs w:val="24"/>
        </w:rPr>
        <w:t xml:space="preserve"> </w:t>
      </w:r>
      <w:hyperlink r:id="rId8" w:history="1">
        <w:r w:rsidR="00175B8B" w:rsidRPr="00025A40">
          <w:rPr>
            <w:rStyle w:val="Hyperlink"/>
            <w:bCs/>
            <w:sz w:val="24"/>
            <w:szCs w:val="24"/>
          </w:rPr>
          <w:t>luckynarasimha1993</w:t>
        </w:r>
        <w:r w:rsidR="00175B8B" w:rsidRPr="00025A40">
          <w:rPr>
            <w:rStyle w:val="Hyperlink"/>
            <w:sz w:val="24"/>
            <w:szCs w:val="24"/>
          </w:rPr>
          <w:t>@gmail.com</w:t>
        </w:r>
      </w:hyperlink>
    </w:p>
    <w:p w14:paraId="1334E156" w14:textId="77777777" w:rsidR="009162EC" w:rsidRPr="00314D80" w:rsidRDefault="009162EC" w:rsidP="00F75F5B">
      <w:pPr>
        <w:tabs>
          <w:tab w:val="center" w:pos="3960"/>
        </w:tabs>
        <w:spacing w:line="300" w:lineRule="atLeast"/>
        <w:ind w:left="-720" w:right="-720"/>
        <w:jc w:val="center"/>
        <w:rPr>
          <w:rFonts w:ascii="Times New Roman" w:hAnsi="Times New Roman"/>
          <w:sz w:val="24"/>
          <w:szCs w:val="24"/>
        </w:rPr>
      </w:pPr>
    </w:p>
    <w:p w14:paraId="6EB560AE" w14:textId="77777777" w:rsidR="009162EC" w:rsidRPr="00314D80" w:rsidRDefault="009162EC" w:rsidP="009162EC">
      <w:pPr>
        <w:tabs>
          <w:tab w:val="center" w:pos="3960"/>
        </w:tabs>
        <w:spacing w:line="300" w:lineRule="atLeast"/>
        <w:ind w:left="-720" w:right="-720"/>
        <w:jc w:val="center"/>
        <w:rPr>
          <w:rStyle w:val="SUB"/>
          <w:rFonts w:ascii="Times New Roman" w:hAnsi="Times New Roman"/>
          <w:b/>
          <w:bCs/>
          <w:spacing w:val="-3"/>
          <w:sz w:val="24"/>
          <w:szCs w:val="24"/>
        </w:rPr>
      </w:pPr>
      <w:r w:rsidRPr="00314D80">
        <w:rPr>
          <w:rStyle w:val="SUB"/>
          <w:rFonts w:ascii="Times New Roman" w:hAnsi="Times New Roman"/>
          <w:b/>
          <w:bCs/>
          <w:spacing w:val="-3"/>
          <w:sz w:val="24"/>
          <w:szCs w:val="24"/>
        </w:rPr>
        <w:t xml:space="preserve">Summary of Qualifications </w:t>
      </w:r>
    </w:p>
    <w:p w14:paraId="7304A4A4" w14:textId="7B3F240B" w:rsidR="007771ED" w:rsidRPr="00314D80" w:rsidRDefault="0079270E" w:rsidP="00F92452">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E</w:t>
      </w:r>
      <w:r w:rsidR="009162EC" w:rsidRPr="00314D80">
        <w:rPr>
          <w:rFonts w:ascii="Times New Roman" w:hAnsi="Times New Roman"/>
          <w:sz w:val="24"/>
          <w:szCs w:val="24"/>
        </w:rPr>
        <w:t>xperience in development and implementation of high end applications with Microsoft .Net Framework 2.0/3.5/4.0/4.5, Visual Studio 2012/2010/2008/2005.</w:t>
      </w:r>
    </w:p>
    <w:p w14:paraId="21CC674E" w14:textId="61239D1A" w:rsidR="008B7024" w:rsidRPr="00314D80" w:rsidRDefault="009162EC" w:rsidP="00F92452">
      <w:pPr>
        <w:widowControl/>
        <w:numPr>
          <w:ilvl w:val="0"/>
          <w:numId w:val="1"/>
        </w:numPr>
        <w:autoSpaceDE/>
        <w:autoSpaceDN/>
        <w:adjustRightInd/>
        <w:spacing w:before="40"/>
        <w:textAlignment w:val="baseline"/>
        <w:rPr>
          <w:rFonts w:ascii="Times New Roman" w:hAnsi="Times New Roman"/>
          <w:bCs/>
          <w:sz w:val="24"/>
          <w:szCs w:val="24"/>
        </w:rPr>
      </w:pPr>
      <w:r w:rsidRPr="00314D80">
        <w:rPr>
          <w:rFonts w:ascii="Times New Roman" w:hAnsi="Times New Roman"/>
          <w:sz w:val="24"/>
          <w:szCs w:val="24"/>
        </w:rPr>
        <w:t xml:space="preserve">Experience </w:t>
      </w:r>
      <w:r w:rsidR="002E6622" w:rsidRPr="00314D80">
        <w:rPr>
          <w:rFonts w:ascii="Times New Roman" w:hAnsi="Times New Roman"/>
          <w:sz w:val="24"/>
          <w:szCs w:val="24"/>
        </w:rPr>
        <w:t xml:space="preserve">with </w:t>
      </w:r>
      <w:r w:rsidRPr="00314D80">
        <w:rPr>
          <w:rFonts w:ascii="Times New Roman" w:hAnsi="Times New Roman"/>
          <w:bCs/>
          <w:sz w:val="24"/>
          <w:szCs w:val="24"/>
        </w:rPr>
        <w:t>SQL SERVER</w:t>
      </w:r>
      <w:r w:rsidRPr="00314D80">
        <w:rPr>
          <w:rFonts w:ascii="Times New Roman" w:hAnsi="Times New Roman"/>
          <w:sz w:val="24"/>
          <w:szCs w:val="24"/>
        </w:rPr>
        <w:t xml:space="preserve"> Database Design and Development, Writing </w:t>
      </w:r>
      <w:r w:rsidRPr="00314D80">
        <w:rPr>
          <w:rFonts w:ascii="Times New Roman" w:hAnsi="Times New Roman"/>
          <w:bCs/>
          <w:sz w:val="24"/>
          <w:szCs w:val="24"/>
        </w:rPr>
        <w:t>Constraints</w:t>
      </w:r>
      <w:r w:rsidRPr="00314D80">
        <w:rPr>
          <w:rFonts w:ascii="Times New Roman" w:hAnsi="Times New Roman"/>
          <w:sz w:val="24"/>
          <w:szCs w:val="24"/>
        </w:rPr>
        <w:t xml:space="preserve">, </w:t>
      </w:r>
      <w:r w:rsidRPr="00314D80">
        <w:rPr>
          <w:rFonts w:ascii="Times New Roman" w:hAnsi="Times New Roman"/>
          <w:bCs/>
          <w:sz w:val="24"/>
          <w:szCs w:val="24"/>
        </w:rPr>
        <w:t>Indexes</w:t>
      </w:r>
      <w:r w:rsidRPr="00314D80">
        <w:rPr>
          <w:rFonts w:ascii="Times New Roman" w:hAnsi="Times New Roman"/>
          <w:sz w:val="24"/>
          <w:szCs w:val="24"/>
        </w:rPr>
        <w:t xml:space="preserve">, </w:t>
      </w:r>
      <w:r w:rsidRPr="00314D80">
        <w:rPr>
          <w:rFonts w:ascii="Times New Roman" w:hAnsi="Times New Roman"/>
          <w:bCs/>
          <w:sz w:val="24"/>
          <w:szCs w:val="24"/>
        </w:rPr>
        <w:t>Views</w:t>
      </w:r>
      <w:r w:rsidRPr="00314D80">
        <w:rPr>
          <w:rFonts w:ascii="Times New Roman" w:hAnsi="Times New Roman"/>
          <w:sz w:val="24"/>
          <w:szCs w:val="24"/>
        </w:rPr>
        <w:t xml:space="preserve">, </w:t>
      </w:r>
      <w:r w:rsidRPr="00314D80">
        <w:rPr>
          <w:rFonts w:ascii="Times New Roman" w:hAnsi="Times New Roman"/>
          <w:bCs/>
          <w:sz w:val="24"/>
          <w:szCs w:val="24"/>
        </w:rPr>
        <w:t>Stored Procedures</w:t>
      </w:r>
      <w:r w:rsidRPr="00314D80">
        <w:rPr>
          <w:rFonts w:ascii="Times New Roman" w:hAnsi="Times New Roman"/>
          <w:sz w:val="24"/>
          <w:szCs w:val="24"/>
        </w:rPr>
        <w:t xml:space="preserve">, </w:t>
      </w:r>
      <w:r w:rsidRPr="00314D80">
        <w:rPr>
          <w:rFonts w:ascii="Times New Roman" w:hAnsi="Times New Roman"/>
          <w:bCs/>
          <w:sz w:val="24"/>
          <w:szCs w:val="24"/>
        </w:rPr>
        <w:t>Cursors</w:t>
      </w:r>
      <w:r w:rsidRPr="00314D80">
        <w:rPr>
          <w:rFonts w:ascii="Times New Roman" w:hAnsi="Times New Roman"/>
          <w:sz w:val="24"/>
          <w:szCs w:val="24"/>
        </w:rPr>
        <w:t xml:space="preserve">, </w:t>
      </w:r>
      <w:r w:rsidRPr="00314D80">
        <w:rPr>
          <w:rFonts w:ascii="Times New Roman" w:hAnsi="Times New Roman"/>
          <w:bCs/>
          <w:sz w:val="24"/>
          <w:szCs w:val="24"/>
        </w:rPr>
        <w:t>Triggers</w:t>
      </w:r>
      <w:r w:rsidRPr="00314D80">
        <w:rPr>
          <w:rFonts w:ascii="Times New Roman" w:hAnsi="Times New Roman"/>
          <w:sz w:val="24"/>
          <w:szCs w:val="24"/>
        </w:rPr>
        <w:t xml:space="preserve">, and </w:t>
      </w:r>
      <w:r w:rsidRPr="00314D80">
        <w:rPr>
          <w:rFonts w:ascii="Times New Roman" w:hAnsi="Times New Roman"/>
          <w:bCs/>
          <w:sz w:val="24"/>
          <w:szCs w:val="24"/>
        </w:rPr>
        <w:t>User Defined Functions</w:t>
      </w:r>
      <w:r w:rsidRPr="00314D80">
        <w:rPr>
          <w:rFonts w:ascii="Times New Roman" w:hAnsi="Times New Roman"/>
          <w:sz w:val="24"/>
          <w:szCs w:val="24"/>
        </w:rPr>
        <w:t xml:space="preserve"> using </w:t>
      </w:r>
      <w:r w:rsidRPr="00314D80">
        <w:rPr>
          <w:rFonts w:ascii="Times New Roman" w:hAnsi="Times New Roman"/>
          <w:bCs/>
          <w:sz w:val="24"/>
          <w:szCs w:val="24"/>
        </w:rPr>
        <w:t>T-SQL.</w:t>
      </w:r>
    </w:p>
    <w:p w14:paraId="39A3F21B" w14:textId="26393101" w:rsidR="009162EC" w:rsidRDefault="009162EC" w:rsidP="00246299">
      <w:pPr>
        <w:pStyle w:val="ListParagraph"/>
        <w:numPr>
          <w:ilvl w:val="0"/>
          <w:numId w:val="1"/>
        </w:numPr>
        <w:spacing w:after="0" w:line="240" w:lineRule="auto"/>
        <w:rPr>
          <w:rFonts w:ascii="Times New Roman" w:hAnsi="Times New Roman"/>
          <w:sz w:val="24"/>
          <w:szCs w:val="24"/>
        </w:rPr>
      </w:pPr>
      <w:r w:rsidRPr="00314D80">
        <w:rPr>
          <w:rFonts w:ascii="Times New Roman" w:hAnsi="Times New Roman"/>
          <w:sz w:val="24"/>
          <w:szCs w:val="24"/>
        </w:rPr>
        <w:t>Hands on experience in reports development using SQL Server Reporting Service (SSRS) and experience in developing integration packages using SQL Server Integration Service (SSIS).</w:t>
      </w:r>
    </w:p>
    <w:p w14:paraId="5DBC2EAF" w14:textId="20BF65C2" w:rsidR="003B2066" w:rsidRPr="00314D80" w:rsidRDefault="0095520A" w:rsidP="0079270E">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E</w:t>
      </w:r>
      <w:r w:rsidR="002C5D98" w:rsidRPr="002C5D98">
        <w:rPr>
          <w:rFonts w:ascii="Times New Roman" w:hAnsi="Times New Roman"/>
          <w:sz w:val="24"/>
          <w:szCs w:val="24"/>
        </w:rPr>
        <w:t>xperience with the full MSBI Stack (SSIS/SSAS/SSRS)</w:t>
      </w:r>
      <w:r w:rsidR="002C5D98">
        <w:rPr>
          <w:rFonts w:ascii="Times New Roman" w:hAnsi="Times New Roman"/>
          <w:sz w:val="24"/>
          <w:szCs w:val="24"/>
        </w:rPr>
        <w:t>.</w:t>
      </w:r>
    </w:p>
    <w:p w14:paraId="1B684481" w14:textId="77777777" w:rsidR="007771ED" w:rsidRPr="00314D80" w:rsidRDefault="007771ED" w:rsidP="00246299">
      <w:pPr>
        <w:widowControl/>
        <w:numPr>
          <w:ilvl w:val="0"/>
          <w:numId w:val="1"/>
        </w:numPr>
        <w:autoSpaceDE/>
        <w:autoSpaceDN/>
        <w:adjustRightInd/>
        <w:spacing w:before="40"/>
        <w:textAlignment w:val="baseline"/>
        <w:rPr>
          <w:rFonts w:ascii="Times New Roman" w:hAnsi="Times New Roman"/>
          <w:bCs/>
          <w:sz w:val="24"/>
          <w:szCs w:val="24"/>
        </w:rPr>
      </w:pPr>
      <w:r w:rsidRPr="00314D80">
        <w:rPr>
          <w:rFonts w:ascii="Times New Roman" w:hAnsi="Times New Roman"/>
          <w:sz w:val="24"/>
          <w:szCs w:val="24"/>
        </w:rPr>
        <w:t xml:space="preserve">Experience in </w:t>
      </w:r>
      <w:r w:rsidRPr="00314D80">
        <w:rPr>
          <w:rFonts w:ascii="Times New Roman" w:hAnsi="Times New Roman"/>
          <w:bCs/>
          <w:sz w:val="24"/>
          <w:szCs w:val="24"/>
        </w:rPr>
        <w:t>Object Oriented Design (OOD)</w:t>
      </w:r>
      <w:r w:rsidRPr="00314D80">
        <w:rPr>
          <w:rFonts w:ascii="Times New Roman" w:hAnsi="Times New Roman"/>
          <w:sz w:val="24"/>
          <w:szCs w:val="24"/>
        </w:rPr>
        <w:t xml:space="preserve"> and </w:t>
      </w:r>
      <w:r w:rsidRPr="00314D80">
        <w:rPr>
          <w:rFonts w:ascii="Times New Roman" w:hAnsi="Times New Roman"/>
          <w:bCs/>
          <w:sz w:val="24"/>
          <w:szCs w:val="24"/>
        </w:rPr>
        <w:t>Object Oriented Programming (OOP).</w:t>
      </w:r>
    </w:p>
    <w:p w14:paraId="0A18C350" w14:textId="77777777" w:rsidR="009162EC" w:rsidRPr="00314D80" w:rsidRDefault="009162EC" w:rsidP="00246299">
      <w:pPr>
        <w:widowControl/>
        <w:numPr>
          <w:ilvl w:val="0"/>
          <w:numId w:val="1"/>
        </w:numPr>
        <w:autoSpaceDE/>
        <w:autoSpaceDN/>
        <w:adjustRightInd/>
        <w:rPr>
          <w:rFonts w:ascii="Times New Roman" w:hAnsi="Times New Roman"/>
          <w:spacing w:val="4"/>
          <w:sz w:val="24"/>
          <w:szCs w:val="24"/>
        </w:rPr>
      </w:pPr>
      <w:r w:rsidRPr="00314D80">
        <w:rPr>
          <w:rFonts w:ascii="Times New Roman" w:hAnsi="Times New Roman"/>
          <w:sz w:val="24"/>
          <w:szCs w:val="24"/>
        </w:rPr>
        <w:t>Excellent analytical, communication, interpersonal and decision making skills, self- motivated to rapidly acquire new skills on the job</w:t>
      </w:r>
      <w:r w:rsidRPr="00314D80">
        <w:rPr>
          <w:rFonts w:ascii="Times New Roman" w:hAnsi="Times New Roman"/>
          <w:spacing w:val="4"/>
          <w:sz w:val="24"/>
          <w:szCs w:val="24"/>
        </w:rPr>
        <w:t>.</w:t>
      </w:r>
    </w:p>
    <w:p w14:paraId="0D0D0971" w14:textId="77777777" w:rsidR="00F75F5B" w:rsidRPr="00314D80" w:rsidRDefault="00F75F5B" w:rsidP="00241AA1">
      <w:pPr>
        <w:tabs>
          <w:tab w:val="left" w:pos="6460"/>
        </w:tabs>
        <w:spacing w:line="239" w:lineRule="auto"/>
        <w:rPr>
          <w:rFonts w:ascii="Times New Roman" w:hAnsi="Times New Roman"/>
          <w:sz w:val="24"/>
          <w:szCs w:val="24"/>
        </w:rPr>
      </w:pPr>
    </w:p>
    <w:p w14:paraId="393CB658" w14:textId="49029198" w:rsidR="00A37BB9" w:rsidRPr="00314D80" w:rsidRDefault="00025A40" w:rsidP="00A37BB9">
      <w:pPr>
        <w:pStyle w:val="Heading9"/>
        <w:spacing w:line="298" w:lineRule="atLeast"/>
        <w:rPr>
          <w:rFonts w:ascii="Times New Roman" w:hAnsi="Times New Roman" w:cs="Times New Roman"/>
          <w:szCs w:val="24"/>
        </w:rPr>
      </w:pPr>
      <w:r>
        <w:rPr>
          <w:rFonts w:ascii="Times New Roman" w:hAnsi="Times New Roman" w:cs="Times New Roman"/>
          <w:szCs w:val="24"/>
        </w:rPr>
        <w:t>Education</w:t>
      </w:r>
    </w:p>
    <w:p w14:paraId="692C2136" w14:textId="77777777" w:rsidR="00A37BB9" w:rsidRPr="00314D80" w:rsidRDefault="00A37BB9" w:rsidP="00A37BB9">
      <w:pPr>
        <w:jc w:val="cente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4"/>
        <w:gridCol w:w="2413"/>
        <w:gridCol w:w="2502"/>
        <w:gridCol w:w="2021"/>
      </w:tblGrid>
      <w:tr w:rsidR="00A37BB9" w:rsidRPr="00314D80" w14:paraId="6303D3DF" w14:textId="77777777" w:rsidTr="00C67536">
        <w:trPr>
          <w:trHeight w:val="269"/>
        </w:trPr>
        <w:tc>
          <w:tcPr>
            <w:tcW w:w="2414" w:type="dxa"/>
          </w:tcPr>
          <w:p w14:paraId="5D030D40" w14:textId="77777777" w:rsidR="00A37BB9" w:rsidRPr="00E108FE" w:rsidRDefault="00A37BB9" w:rsidP="001A4A8F">
            <w:pPr>
              <w:spacing w:line="226" w:lineRule="auto"/>
              <w:jc w:val="center"/>
              <w:rPr>
                <w:rFonts w:ascii="Times New Roman" w:hAnsi="Times New Roman"/>
                <w:b/>
                <w:color w:val="000000"/>
                <w:sz w:val="24"/>
                <w:szCs w:val="24"/>
              </w:rPr>
            </w:pPr>
            <w:r w:rsidRPr="00E108FE">
              <w:rPr>
                <w:rFonts w:ascii="Times New Roman" w:hAnsi="Times New Roman"/>
                <w:b/>
                <w:color w:val="000000"/>
                <w:sz w:val="24"/>
                <w:szCs w:val="24"/>
              </w:rPr>
              <w:t>Institute</w:t>
            </w:r>
          </w:p>
        </w:tc>
        <w:tc>
          <w:tcPr>
            <w:tcW w:w="2413" w:type="dxa"/>
          </w:tcPr>
          <w:p w14:paraId="59203B06" w14:textId="77777777" w:rsidR="00A37BB9" w:rsidRPr="00E108FE" w:rsidRDefault="00A37BB9" w:rsidP="001A4A8F">
            <w:pPr>
              <w:spacing w:line="226" w:lineRule="auto"/>
              <w:jc w:val="center"/>
              <w:rPr>
                <w:rFonts w:ascii="Times New Roman" w:hAnsi="Times New Roman"/>
                <w:b/>
                <w:color w:val="000000"/>
                <w:sz w:val="24"/>
                <w:szCs w:val="24"/>
              </w:rPr>
            </w:pPr>
            <w:r w:rsidRPr="00E108FE">
              <w:rPr>
                <w:rFonts w:ascii="Times New Roman" w:hAnsi="Times New Roman"/>
                <w:b/>
                <w:color w:val="000000"/>
                <w:sz w:val="24"/>
                <w:szCs w:val="24"/>
              </w:rPr>
              <w:t>Course Title</w:t>
            </w:r>
          </w:p>
        </w:tc>
        <w:tc>
          <w:tcPr>
            <w:tcW w:w="2502" w:type="dxa"/>
          </w:tcPr>
          <w:p w14:paraId="448528CD" w14:textId="77777777" w:rsidR="00A37BB9" w:rsidRPr="00E108FE" w:rsidRDefault="00A37BB9" w:rsidP="001A4A8F">
            <w:pPr>
              <w:spacing w:line="226" w:lineRule="auto"/>
              <w:jc w:val="center"/>
              <w:rPr>
                <w:rFonts w:ascii="Times New Roman" w:hAnsi="Times New Roman"/>
                <w:b/>
                <w:color w:val="000000"/>
                <w:sz w:val="24"/>
                <w:szCs w:val="24"/>
              </w:rPr>
            </w:pPr>
            <w:r w:rsidRPr="00E108FE">
              <w:rPr>
                <w:rFonts w:ascii="Times New Roman" w:hAnsi="Times New Roman"/>
                <w:b/>
                <w:color w:val="000000"/>
                <w:sz w:val="24"/>
                <w:szCs w:val="24"/>
              </w:rPr>
              <w:t>Year of Achievement</w:t>
            </w:r>
          </w:p>
        </w:tc>
        <w:tc>
          <w:tcPr>
            <w:tcW w:w="2021" w:type="dxa"/>
          </w:tcPr>
          <w:p w14:paraId="437B0F39" w14:textId="77777777" w:rsidR="00A37BB9" w:rsidRPr="00E108FE" w:rsidRDefault="00A37BB9" w:rsidP="001A4A8F">
            <w:pPr>
              <w:spacing w:line="226" w:lineRule="auto"/>
              <w:jc w:val="center"/>
              <w:rPr>
                <w:rFonts w:ascii="Times New Roman" w:hAnsi="Times New Roman"/>
                <w:b/>
                <w:color w:val="000000"/>
                <w:sz w:val="24"/>
                <w:szCs w:val="24"/>
              </w:rPr>
            </w:pPr>
            <w:r w:rsidRPr="00E108FE">
              <w:rPr>
                <w:rFonts w:ascii="Times New Roman" w:hAnsi="Times New Roman"/>
                <w:b/>
                <w:color w:val="000000"/>
                <w:sz w:val="24"/>
                <w:szCs w:val="24"/>
              </w:rPr>
              <w:t>Grades achieved</w:t>
            </w:r>
          </w:p>
        </w:tc>
      </w:tr>
      <w:tr w:rsidR="00A37BB9" w:rsidRPr="00314D80" w14:paraId="73180D59" w14:textId="77777777" w:rsidTr="00C67536">
        <w:tc>
          <w:tcPr>
            <w:tcW w:w="2414" w:type="dxa"/>
          </w:tcPr>
          <w:p w14:paraId="24E40DDF" w14:textId="77777777" w:rsidR="00A37BB9" w:rsidRPr="00314D80" w:rsidRDefault="00A37BB9" w:rsidP="001A4A8F">
            <w:pPr>
              <w:spacing w:line="226" w:lineRule="auto"/>
              <w:jc w:val="center"/>
              <w:rPr>
                <w:rFonts w:ascii="Times New Roman" w:hAnsi="Times New Roman"/>
                <w:sz w:val="24"/>
                <w:szCs w:val="24"/>
              </w:rPr>
            </w:pPr>
            <w:r w:rsidRPr="00314D80">
              <w:rPr>
                <w:rFonts w:ascii="Times New Roman" w:hAnsi="Times New Roman"/>
                <w:color w:val="000000"/>
                <w:sz w:val="24"/>
                <w:szCs w:val="24"/>
              </w:rPr>
              <w:t>Marshall University, Huntington, WV</w:t>
            </w:r>
          </w:p>
          <w:p w14:paraId="5BF4E127" w14:textId="77777777" w:rsidR="00A37BB9" w:rsidRPr="00314D80" w:rsidRDefault="00A37BB9" w:rsidP="001A4A8F">
            <w:pPr>
              <w:spacing w:line="226" w:lineRule="auto"/>
              <w:jc w:val="center"/>
              <w:rPr>
                <w:rFonts w:ascii="Times New Roman" w:hAnsi="Times New Roman"/>
                <w:color w:val="000000"/>
                <w:sz w:val="24"/>
                <w:szCs w:val="24"/>
              </w:rPr>
            </w:pPr>
          </w:p>
        </w:tc>
        <w:tc>
          <w:tcPr>
            <w:tcW w:w="2413" w:type="dxa"/>
          </w:tcPr>
          <w:p w14:paraId="5C6E7766" w14:textId="77777777" w:rsidR="00A37BB9" w:rsidRPr="00314D80" w:rsidRDefault="00A37BB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M.S in Information Systems</w:t>
            </w:r>
          </w:p>
        </w:tc>
        <w:tc>
          <w:tcPr>
            <w:tcW w:w="2502" w:type="dxa"/>
          </w:tcPr>
          <w:p w14:paraId="14E762EB" w14:textId="77777777" w:rsidR="00A37BB9" w:rsidRPr="00314D80" w:rsidRDefault="00A37BB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Dec 2016</w:t>
            </w:r>
          </w:p>
        </w:tc>
        <w:tc>
          <w:tcPr>
            <w:tcW w:w="2021" w:type="dxa"/>
          </w:tcPr>
          <w:p w14:paraId="0BCA8334" w14:textId="77777777" w:rsidR="00A37BB9" w:rsidRPr="00314D80" w:rsidRDefault="00A37BB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CGPA- 3.6</w:t>
            </w:r>
          </w:p>
        </w:tc>
      </w:tr>
      <w:tr w:rsidR="00A37BB9" w:rsidRPr="00314D80" w14:paraId="2D118822" w14:textId="77777777" w:rsidTr="00C67536">
        <w:trPr>
          <w:trHeight w:val="422"/>
        </w:trPr>
        <w:tc>
          <w:tcPr>
            <w:tcW w:w="2414" w:type="dxa"/>
          </w:tcPr>
          <w:p w14:paraId="7CC4F6A8" w14:textId="77777777" w:rsidR="00A37BB9" w:rsidRPr="00314D80" w:rsidRDefault="00A37BB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Osmania University, India</w:t>
            </w:r>
          </w:p>
        </w:tc>
        <w:tc>
          <w:tcPr>
            <w:tcW w:w="2413" w:type="dxa"/>
          </w:tcPr>
          <w:p w14:paraId="2B377774" w14:textId="77777777" w:rsidR="00A37BB9" w:rsidRPr="00314D80" w:rsidRDefault="00A37BB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B.E. in Information Technology</w:t>
            </w:r>
          </w:p>
        </w:tc>
        <w:tc>
          <w:tcPr>
            <w:tcW w:w="2502" w:type="dxa"/>
          </w:tcPr>
          <w:p w14:paraId="09EE70B0" w14:textId="77777777" w:rsidR="00A37BB9" w:rsidRPr="00314D80" w:rsidRDefault="00A37BB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May 2014</w:t>
            </w:r>
          </w:p>
        </w:tc>
        <w:tc>
          <w:tcPr>
            <w:tcW w:w="2021" w:type="dxa"/>
          </w:tcPr>
          <w:p w14:paraId="1B65D7B9" w14:textId="60342EC2" w:rsidR="00A37BB9" w:rsidRPr="00314D80" w:rsidRDefault="00023D19" w:rsidP="001A4A8F">
            <w:pPr>
              <w:spacing w:line="226" w:lineRule="auto"/>
              <w:jc w:val="center"/>
              <w:rPr>
                <w:rFonts w:ascii="Times New Roman" w:hAnsi="Times New Roman"/>
                <w:color w:val="000000"/>
                <w:sz w:val="24"/>
                <w:szCs w:val="24"/>
              </w:rPr>
            </w:pPr>
            <w:r w:rsidRPr="00314D80">
              <w:rPr>
                <w:rFonts w:ascii="Times New Roman" w:hAnsi="Times New Roman"/>
                <w:color w:val="000000"/>
                <w:sz w:val="24"/>
                <w:szCs w:val="24"/>
              </w:rPr>
              <w:t xml:space="preserve"> CGPA- 3.0</w:t>
            </w:r>
          </w:p>
        </w:tc>
      </w:tr>
    </w:tbl>
    <w:p w14:paraId="10F1B684" w14:textId="77777777" w:rsidR="00E108FE" w:rsidRDefault="00E108FE" w:rsidP="00E108FE">
      <w:pPr>
        <w:tabs>
          <w:tab w:val="left" w:pos="6460"/>
        </w:tabs>
        <w:rPr>
          <w:rFonts w:ascii="Times New Roman" w:hAnsi="Times New Roman"/>
          <w:b/>
          <w:sz w:val="24"/>
          <w:szCs w:val="24"/>
        </w:rPr>
      </w:pPr>
    </w:p>
    <w:p w14:paraId="14A05579" w14:textId="5D56232A" w:rsidR="00A37BB9" w:rsidRPr="00314D80" w:rsidRDefault="00023D19" w:rsidP="00023D19">
      <w:pPr>
        <w:tabs>
          <w:tab w:val="left" w:pos="6460"/>
        </w:tabs>
        <w:jc w:val="center"/>
        <w:rPr>
          <w:rFonts w:ascii="Times New Roman" w:hAnsi="Times New Roman"/>
          <w:b/>
          <w:sz w:val="24"/>
          <w:szCs w:val="24"/>
        </w:rPr>
      </w:pPr>
      <w:r w:rsidRPr="00314D80">
        <w:rPr>
          <w:rFonts w:ascii="Times New Roman" w:hAnsi="Times New Roman"/>
          <w:b/>
          <w:sz w:val="24"/>
          <w:szCs w:val="24"/>
        </w:rPr>
        <w:t>Projects</w:t>
      </w:r>
    </w:p>
    <w:p w14:paraId="01D71A0D" w14:textId="2B41EEB4" w:rsidR="00F71A29" w:rsidRPr="00314D80" w:rsidRDefault="00A37BB9" w:rsidP="00F71A29">
      <w:pPr>
        <w:tabs>
          <w:tab w:val="left" w:pos="6460"/>
        </w:tabs>
        <w:rPr>
          <w:ins w:id="0" w:author="Lakshmi Grandhisila" w:date="2016-09-17T14:52:00Z"/>
          <w:rFonts w:ascii="Times New Roman" w:hAnsi="Times New Roman"/>
          <w:sz w:val="24"/>
          <w:szCs w:val="24"/>
        </w:rPr>
      </w:pPr>
      <w:r w:rsidRPr="00314D80">
        <w:rPr>
          <w:rFonts w:ascii="Times New Roman" w:hAnsi="Times New Roman"/>
          <w:sz w:val="24"/>
          <w:szCs w:val="24"/>
        </w:rPr>
        <w:t xml:space="preserve">                                                      </w:t>
      </w:r>
    </w:p>
    <w:p w14:paraId="28D0F658" w14:textId="55D7B9FF" w:rsidR="004D6CDC" w:rsidRPr="00314D80" w:rsidRDefault="004D6CDC" w:rsidP="00023D19">
      <w:pPr>
        <w:overflowPunct w:val="0"/>
        <w:ind w:left="720"/>
        <w:jc w:val="both"/>
        <w:rPr>
          <w:rFonts w:ascii="Times New Roman" w:hAnsi="Times New Roman"/>
          <w:b/>
          <w:sz w:val="24"/>
          <w:szCs w:val="24"/>
        </w:rPr>
      </w:pPr>
      <w:r w:rsidRPr="00314D80">
        <w:rPr>
          <w:rFonts w:ascii="Times New Roman" w:hAnsi="Times New Roman"/>
          <w:b/>
          <w:sz w:val="24"/>
          <w:szCs w:val="24"/>
          <w:u w:val="single"/>
        </w:rPr>
        <w:t xml:space="preserve">Project Title: Wireless Notice Board (Undergraduate Project). </w:t>
      </w:r>
    </w:p>
    <w:p w14:paraId="7387475C" w14:textId="77777777" w:rsidR="004D6CDC" w:rsidRPr="00314D80" w:rsidRDefault="004D6CDC" w:rsidP="003F6E9A">
      <w:pPr>
        <w:spacing w:before="40" w:after="40"/>
        <w:ind w:left="720"/>
        <w:jc w:val="both"/>
        <w:rPr>
          <w:rFonts w:ascii="Times New Roman" w:hAnsi="Times New Roman"/>
          <w:b/>
          <w:sz w:val="24"/>
          <w:szCs w:val="24"/>
        </w:rPr>
      </w:pPr>
      <w:r w:rsidRPr="00314D80">
        <w:rPr>
          <w:rFonts w:ascii="Times New Roman" w:hAnsi="Times New Roman"/>
          <w:b/>
          <w:sz w:val="24"/>
          <w:szCs w:val="24"/>
        </w:rPr>
        <w:t xml:space="preserve">Description: </w:t>
      </w:r>
      <w:r w:rsidRPr="00314D80">
        <w:rPr>
          <w:rFonts w:ascii="Times New Roman" w:hAnsi="Times New Roman"/>
          <w:sz w:val="24"/>
          <w:szCs w:val="24"/>
        </w:rPr>
        <w:t>Display the required message on a notice board by just sending a sms.</w:t>
      </w:r>
      <w:r w:rsidRPr="00314D80">
        <w:rPr>
          <w:rFonts w:ascii="Times New Roman" w:eastAsia="TimesNewRomanPSMT" w:hAnsi="Times New Roman"/>
          <w:sz w:val="24"/>
          <w:szCs w:val="24"/>
        </w:rPr>
        <w:t xml:space="preserve"> </w:t>
      </w:r>
      <w:r w:rsidRPr="00314D80">
        <w:rPr>
          <w:rFonts w:ascii="Times New Roman" w:hAnsi="Times New Roman"/>
          <w:sz w:val="24"/>
          <w:szCs w:val="24"/>
        </w:rPr>
        <w:t>In this project we interfaced 8051microcontroller with sim-com 300 modem to decode the received message and do the required action. The protocol used for the communication between the two is AT command. The microcontroller pulls the SMS received by phone, decodes it, recognizes the Mobile no. and then switches on the relays attached to its port to control the appliances. After successful operation, controller sends back the acknowledgement to the user’s mobile through SMS.</w:t>
      </w:r>
    </w:p>
    <w:p w14:paraId="27C999DF" w14:textId="77777777" w:rsidR="004D6CDC" w:rsidRPr="00314D80" w:rsidRDefault="004D6CDC" w:rsidP="004D6CDC">
      <w:pPr>
        <w:ind w:left="555"/>
        <w:rPr>
          <w:rFonts w:ascii="Times New Roman" w:hAnsi="Times New Roman"/>
          <w:sz w:val="24"/>
          <w:szCs w:val="24"/>
        </w:rPr>
      </w:pPr>
    </w:p>
    <w:p w14:paraId="0A58AB95" w14:textId="20293C1C" w:rsidR="003F6E9A" w:rsidRPr="00314D80" w:rsidRDefault="004D6CDC" w:rsidP="003F6E9A">
      <w:pPr>
        <w:overflowPunct w:val="0"/>
        <w:ind w:left="720"/>
        <w:rPr>
          <w:ins w:id="1" w:author="Lakshmi Grandhisila" w:date="2016-10-31T13:30:00Z"/>
          <w:rFonts w:ascii="Times New Roman" w:hAnsi="Times New Roman"/>
          <w:sz w:val="24"/>
          <w:szCs w:val="24"/>
        </w:rPr>
      </w:pPr>
      <w:r w:rsidRPr="00314D80">
        <w:rPr>
          <w:rFonts w:ascii="Times New Roman" w:hAnsi="Times New Roman"/>
          <w:b/>
          <w:sz w:val="24"/>
          <w:szCs w:val="24"/>
        </w:rPr>
        <w:t>Impact</w:t>
      </w:r>
      <w:r w:rsidRPr="00314D80">
        <w:rPr>
          <w:rFonts w:ascii="Times New Roman" w:hAnsi="Times New Roman"/>
          <w:sz w:val="24"/>
          <w:szCs w:val="24"/>
          <w:u w:val="single"/>
        </w:rPr>
        <w:t>:</w:t>
      </w:r>
      <w:r w:rsidRPr="00314D80">
        <w:rPr>
          <w:rFonts w:ascii="Times New Roman" w:hAnsi="Times New Roman"/>
          <w:sz w:val="24"/>
          <w:szCs w:val="24"/>
        </w:rPr>
        <w:t xml:space="preserve"> Saves time and energy to display a message on a display board, rather than typing a message in the computer, just send a message to the number assigned to the display board</w:t>
      </w:r>
    </w:p>
    <w:p w14:paraId="4572A784" w14:textId="77777777" w:rsidR="009162EC" w:rsidRPr="00F75F5B" w:rsidRDefault="009162EC" w:rsidP="003F6E9A">
      <w:pPr>
        <w:overflowPunct w:val="0"/>
        <w:ind w:left="555"/>
        <w:rPr>
          <w:rFonts w:ascii="Times New Roman" w:hAnsi="Times New Roman"/>
          <w:b/>
          <w:sz w:val="24"/>
          <w:szCs w:val="24"/>
        </w:rPr>
      </w:pPr>
    </w:p>
    <w:p w14:paraId="72B48976" w14:textId="77777777" w:rsidR="007444DB" w:rsidRDefault="007444DB" w:rsidP="00E108FE">
      <w:pPr>
        <w:pStyle w:val="BodyTextKeep"/>
        <w:keepNext w:val="0"/>
        <w:spacing w:after="0" w:line="298" w:lineRule="atLeast"/>
        <w:ind w:left="720"/>
        <w:rPr>
          <w:b/>
          <w:color w:val="000000" w:themeColor="text1"/>
          <w:sz w:val="24"/>
          <w:szCs w:val="24"/>
          <w:u w:val="single"/>
        </w:rPr>
      </w:pPr>
    </w:p>
    <w:p w14:paraId="130A7A4B" w14:textId="77777777" w:rsidR="007444DB" w:rsidRDefault="007444DB" w:rsidP="00E108FE">
      <w:pPr>
        <w:pStyle w:val="BodyTextKeep"/>
        <w:keepNext w:val="0"/>
        <w:spacing w:after="0" w:line="298" w:lineRule="atLeast"/>
        <w:ind w:left="720"/>
        <w:rPr>
          <w:b/>
          <w:color w:val="000000" w:themeColor="text1"/>
          <w:sz w:val="24"/>
          <w:szCs w:val="24"/>
          <w:u w:val="single"/>
        </w:rPr>
      </w:pPr>
    </w:p>
    <w:p w14:paraId="20447AF5" w14:textId="6D439279" w:rsidR="004D6CDC" w:rsidRPr="00314D80" w:rsidRDefault="004D6CDC" w:rsidP="00E108FE">
      <w:pPr>
        <w:pStyle w:val="BodyTextKeep"/>
        <w:keepNext w:val="0"/>
        <w:spacing w:after="0" w:line="298" w:lineRule="atLeast"/>
        <w:ind w:left="720"/>
        <w:rPr>
          <w:b/>
          <w:color w:val="000000" w:themeColor="text1"/>
          <w:sz w:val="24"/>
          <w:szCs w:val="24"/>
          <w:u w:val="single"/>
        </w:rPr>
      </w:pPr>
      <w:r w:rsidRPr="00314D80">
        <w:rPr>
          <w:b/>
          <w:color w:val="000000" w:themeColor="text1"/>
          <w:sz w:val="24"/>
          <w:szCs w:val="24"/>
          <w:u w:val="single"/>
        </w:rPr>
        <w:lastRenderedPageBreak/>
        <w:t>Project Title: Inventory Management System for Ridgeway Country Club (Graduate Project)</w:t>
      </w:r>
    </w:p>
    <w:p w14:paraId="50075942" w14:textId="70B7B7E2" w:rsidR="00023D19" w:rsidRPr="00314D80" w:rsidRDefault="003F6E9A" w:rsidP="003F6E9A">
      <w:pPr>
        <w:pStyle w:val="BodyTextKeep"/>
        <w:keepNext w:val="0"/>
        <w:spacing w:after="0" w:line="298" w:lineRule="atLeast"/>
        <w:ind w:left="720"/>
        <w:jc w:val="both"/>
        <w:rPr>
          <w:ins w:id="2" w:author="Lakshmi Grandhisila" w:date="2016-10-31T13:37:00Z"/>
          <w:b/>
          <w:sz w:val="24"/>
          <w:szCs w:val="24"/>
        </w:rPr>
      </w:pPr>
      <w:r w:rsidRPr="00314D80">
        <w:rPr>
          <w:b/>
          <w:color w:val="000000" w:themeColor="text1"/>
          <w:sz w:val="24"/>
          <w:szCs w:val="24"/>
        </w:rPr>
        <w:t>Description</w:t>
      </w:r>
      <w:r w:rsidR="004D6CDC" w:rsidRPr="00314D80">
        <w:rPr>
          <w:b/>
          <w:color w:val="000000" w:themeColor="text1"/>
          <w:sz w:val="24"/>
          <w:szCs w:val="24"/>
        </w:rPr>
        <w:t xml:space="preserve">: </w:t>
      </w:r>
      <w:r w:rsidR="004D6CDC" w:rsidRPr="00314D80">
        <w:rPr>
          <w:color w:val="000000" w:themeColor="text1"/>
          <w:sz w:val="24"/>
          <w:szCs w:val="24"/>
        </w:rPr>
        <w:t>This Project is to create database for Ridgeway country club</w:t>
      </w:r>
      <w:r w:rsidR="005B10F9">
        <w:rPr>
          <w:color w:val="000000" w:themeColor="text1"/>
          <w:sz w:val="24"/>
          <w:szCs w:val="24"/>
        </w:rPr>
        <w:t xml:space="preserve"> using Microsoft SQL server</w:t>
      </w:r>
      <w:r w:rsidR="004D6CDC" w:rsidRPr="00314D80">
        <w:rPr>
          <w:color w:val="000000" w:themeColor="text1"/>
          <w:sz w:val="24"/>
          <w:szCs w:val="24"/>
        </w:rPr>
        <w:t>, It sells few sporting goods for</w:t>
      </w:r>
      <w:r w:rsidR="00CA652C" w:rsidRPr="00314D80">
        <w:rPr>
          <w:color w:val="000000" w:themeColor="text1"/>
          <w:sz w:val="24"/>
          <w:szCs w:val="24"/>
        </w:rPr>
        <w:t xml:space="preserve"> </w:t>
      </w:r>
      <w:r w:rsidR="004D6CDC" w:rsidRPr="00314D80">
        <w:rPr>
          <w:color w:val="000000" w:themeColor="text1"/>
          <w:sz w:val="24"/>
          <w:szCs w:val="24"/>
        </w:rPr>
        <w:t>costumers. This project’s main theme is to ship the items from its nearest warehouse to the customer’s zip, accordingly print receipts and reports</w:t>
      </w:r>
      <w:r w:rsidR="005B10F9">
        <w:rPr>
          <w:color w:val="000000" w:themeColor="text1"/>
          <w:sz w:val="24"/>
          <w:szCs w:val="24"/>
        </w:rPr>
        <w:t xml:space="preserve"> with SSRS</w:t>
      </w:r>
      <w:bookmarkStart w:id="3" w:name="_GoBack"/>
      <w:bookmarkEnd w:id="3"/>
      <w:r w:rsidR="004D6CDC" w:rsidRPr="00314D80">
        <w:rPr>
          <w:color w:val="000000" w:themeColor="text1"/>
          <w:sz w:val="24"/>
          <w:szCs w:val="24"/>
        </w:rPr>
        <w:t>.</w:t>
      </w:r>
      <w:r w:rsidR="00D6013E" w:rsidRPr="00314D80">
        <w:rPr>
          <w:b/>
          <w:sz w:val="24"/>
          <w:szCs w:val="24"/>
        </w:rPr>
        <w:t xml:space="preserve">      </w:t>
      </w:r>
    </w:p>
    <w:p w14:paraId="5A9152A3" w14:textId="44F808DA" w:rsidR="009162EC" w:rsidRPr="00314D80" w:rsidRDefault="00D6013E" w:rsidP="003F6E9A">
      <w:pPr>
        <w:pStyle w:val="BodyTextKeep"/>
        <w:keepNext w:val="0"/>
        <w:spacing w:after="0" w:line="298" w:lineRule="atLeast"/>
        <w:ind w:left="720"/>
        <w:jc w:val="both"/>
        <w:rPr>
          <w:b/>
          <w:sz w:val="24"/>
          <w:szCs w:val="24"/>
        </w:rPr>
      </w:pPr>
      <w:r w:rsidRPr="00314D80">
        <w:rPr>
          <w:b/>
          <w:sz w:val="24"/>
          <w:szCs w:val="24"/>
        </w:rPr>
        <w:t xml:space="preserve">                                          </w:t>
      </w:r>
    </w:p>
    <w:p w14:paraId="10B9A877" w14:textId="54571D06" w:rsidR="00023D19" w:rsidRPr="00314D80" w:rsidRDefault="00CA652C" w:rsidP="00314D80">
      <w:pPr>
        <w:pStyle w:val="BodyTextKeep"/>
        <w:keepNext w:val="0"/>
        <w:spacing w:after="0" w:line="298" w:lineRule="atLeast"/>
        <w:ind w:left="720"/>
        <w:rPr>
          <w:sz w:val="24"/>
          <w:szCs w:val="24"/>
        </w:rPr>
      </w:pPr>
      <w:r w:rsidRPr="00314D80">
        <w:rPr>
          <w:b/>
          <w:sz w:val="24"/>
          <w:szCs w:val="24"/>
        </w:rPr>
        <w:t xml:space="preserve">Impact: </w:t>
      </w:r>
      <w:r w:rsidRPr="00314D80">
        <w:rPr>
          <w:sz w:val="24"/>
          <w:szCs w:val="24"/>
        </w:rPr>
        <w:t xml:space="preserve">This project reduces the waiting time for the customers to receive their ordered items. </w:t>
      </w:r>
    </w:p>
    <w:p w14:paraId="31744F3D" w14:textId="77777777" w:rsidR="00023D19" w:rsidRPr="00314D80" w:rsidRDefault="00023D19" w:rsidP="00F75F5B">
      <w:pPr>
        <w:overflowPunct w:val="0"/>
        <w:spacing w:line="230" w:lineRule="auto"/>
        <w:rPr>
          <w:rFonts w:ascii="Times New Roman" w:hAnsi="Times New Roman"/>
          <w:b/>
          <w:sz w:val="24"/>
          <w:szCs w:val="24"/>
          <w:u w:val="single"/>
        </w:rPr>
      </w:pPr>
    </w:p>
    <w:p w14:paraId="22B557C2" w14:textId="43ECA462" w:rsidR="00023D19" w:rsidRPr="00314D80" w:rsidRDefault="00023D19" w:rsidP="00023D19">
      <w:pPr>
        <w:overflowPunct w:val="0"/>
        <w:spacing w:line="230" w:lineRule="auto"/>
        <w:ind w:left="720"/>
        <w:rPr>
          <w:rFonts w:ascii="Times New Roman" w:hAnsi="Times New Roman"/>
          <w:b/>
          <w:sz w:val="24"/>
          <w:szCs w:val="24"/>
          <w:u w:val="single"/>
        </w:rPr>
      </w:pPr>
      <w:r w:rsidRPr="00314D80">
        <w:rPr>
          <w:rFonts w:ascii="Times New Roman" w:hAnsi="Times New Roman"/>
          <w:b/>
          <w:sz w:val="24"/>
          <w:szCs w:val="24"/>
          <w:u w:val="single"/>
        </w:rPr>
        <w:t>Project Title: LAPD Crime analysis</w:t>
      </w:r>
      <w:ins w:id="4" w:author="Lakshmi Grandhisila" w:date="2016-10-31T14:06:00Z">
        <w:r w:rsidR="00F75F5B">
          <w:rPr>
            <w:rFonts w:ascii="Times New Roman" w:hAnsi="Times New Roman"/>
            <w:b/>
            <w:sz w:val="24"/>
            <w:szCs w:val="24"/>
            <w:u w:val="single"/>
          </w:rPr>
          <w:t xml:space="preserve"> </w:t>
        </w:r>
      </w:ins>
      <w:r w:rsidRPr="00314D80">
        <w:rPr>
          <w:rFonts w:ascii="Times New Roman" w:hAnsi="Times New Roman"/>
          <w:b/>
          <w:sz w:val="24"/>
          <w:szCs w:val="24"/>
          <w:u w:val="single"/>
        </w:rPr>
        <w:t>(Graduate Project)</w:t>
      </w:r>
    </w:p>
    <w:p w14:paraId="1252958A" w14:textId="05831D6E" w:rsidR="003D41EB" w:rsidRPr="00314D80" w:rsidRDefault="003F6E9A" w:rsidP="00023D19">
      <w:pPr>
        <w:overflowPunct w:val="0"/>
        <w:spacing w:line="230" w:lineRule="auto"/>
        <w:ind w:left="720"/>
        <w:rPr>
          <w:ins w:id="5" w:author="Lakshmi Grandhisila" w:date="2016-10-31T13:37:00Z"/>
          <w:rFonts w:ascii="Times New Roman" w:hAnsi="Times New Roman"/>
          <w:sz w:val="24"/>
          <w:szCs w:val="24"/>
        </w:rPr>
      </w:pPr>
      <w:r w:rsidRPr="00314D80">
        <w:rPr>
          <w:rFonts w:ascii="Times New Roman" w:hAnsi="Times New Roman"/>
          <w:b/>
          <w:sz w:val="24"/>
          <w:szCs w:val="24"/>
        </w:rPr>
        <w:t>Description</w:t>
      </w:r>
      <w:r w:rsidR="003D41EB" w:rsidRPr="00314D80">
        <w:rPr>
          <w:rFonts w:ascii="Times New Roman" w:hAnsi="Times New Roman"/>
          <w:b/>
          <w:sz w:val="24"/>
          <w:szCs w:val="24"/>
        </w:rPr>
        <w:t xml:space="preserve">: </w:t>
      </w:r>
      <w:r w:rsidR="006D24C8" w:rsidRPr="00314D80">
        <w:rPr>
          <w:rFonts w:ascii="Times New Roman" w:hAnsi="Times New Roman"/>
          <w:sz w:val="24"/>
          <w:szCs w:val="24"/>
        </w:rPr>
        <w:t>This project is to create database and warehouse from the LAPD Crime datasets, to analyze the data, get some reports</w:t>
      </w:r>
      <w:r w:rsidR="005B10F9">
        <w:rPr>
          <w:rFonts w:ascii="Times New Roman" w:hAnsi="Times New Roman"/>
          <w:sz w:val="24"/>
          <w:szCs w:val="24"/>
        </w:rPr>
        <w:t xml:space="preserve"> using IBM Watson analytic tools and MSBI tools,</w:t>
      </w:r>
      <w:r w:rsidR="006D24C8" w:rsidRPr="00314D80">
        <w:rPr>
          <w:rFonts w:ascii="Times New Roman" w:hAnsi="Times New Roman"/>
          <w:sz w:val="24"/>
          <w:szCs w:val="24"/>
        </w:rPr>
        <w:t xml:space="preserve"> and send those reports to the department officials. </w:t>
      </w:r>
      <w:r w:rsidR="00AE1841" w:rsidRPr="00314D80">
        <w:rPr>
          <w:rFonts w:ascii="Times New Roman" w:hAnsi="Times New Roman"/>
          <w:sz w:val="24"/>
          <w:szCs w:val="24"/>
        </w:rPr>
        <w:t>According to those reports, officials can design the</w:t>
      </w:r>
      <w:r w:rsidRPr="00314D80">
        <w:rPr>
          <w:rFonts w:ascii="Times New Roman" w:hAnsi="Times New Roman"/>
          <w:sz w:val="24"/>
          <w:szCs w:val="24"/>
        </w:rPr>
        <w:t>ir</w:t>
      </w:r>
      <w:r w:rsidR="00AE1841" w:rsidRPr="00314D80">
        <w:rPr>
          <w:rFonts w:ascii="Times New Roman" w:hAnsi="Times New Roman"/>
          <w:sz w:val="24"/>
          <w:szCs w:val="24"/>
        </w:rPr>
        <w:t xml:space="preserve"> missions.</w:t>
      </w:r>
    </w:p>
    <w:p w14:paraId="7A785ECB" w14:textId="77777777" w:rsidR="00023D19" w:rsidRPr="00314D80" w:rsidRDefault="00023D19" w:rsidP="00023D19">
      <w:pPr>
        <w:overflowPunct w:val="0"/>
        <w:spacing w:line="230" w:lineRule="auto"/>
        <w:ind w:left="720"/>
        <w:rPr>
          <w:rFonts w:ascii="Times New Roman" w:hAnsi="Times New Roman"/>
          <w:sz w:val="24"/>
          <w:szCs w:val="24"/>
        </w:rPr>
      </w:pPr>
    </w:p>
    <w:p w14:paraId="08D0588C" w14:textId="7E96CF59" w:rsidR="00AE1841" w:rsidRPr="00314D80" w:rsidRDefault="00AE1841" w:rsidP="00023D19">
      <w:pPr>
        <w:overflowPunct w:val="0"/>
        <w:spacing w:line="230" w:lineRule="auto"/>
        <w:ind w:left="720"/>
        <w:rPr>
          <w:rFonts w:ascii="Times New Roman" w:hAnsi="Times New Roman"/>
          <w:sz w:val="24"/>
          <w:szCs w:val="24"/>
        </w:rPr>
      </w:pPr>
      <w:r w:rsidRPr="00314D80">
        <w:rPr>
          <w:rFonts w:ascii="Times New Roman" w:hAnsi="Times New Roman"/>
          <w:b/>
          <w:sz w:val="24"/>
          <w:szCs w:val="24"/>
        </w:rPr>
        <w:t xml:space="preserve">Impact: </w:t>
      </w:r>
      <w:r w:rsidR="003F6E9A" w:rsidRPr="00314D80">
        <w:rPr>
          <w:rFonts w:ascii="Times New Roman" w:hAnsi="Times New Roman"/>
          <w:sz w:val="24"/>
          <w:szCs w:val="24"/>
        </w:rPr>
        <w:t>This reduces the crime rates and give more chance to patrol department to abolish crime in their respective areas.</w:t>
      </w:r>
    </w:p>
    <w:p w14:paraId="7FB73E7A" w14:textId="77777777" w:rsidR="00D6013E" w:rsidRPr="00314D80" w:rsidRDefault="00D6013E" w:rsidP="00D6013E">
      <w:pPr>
        <w:overflowPunct w:val="0"/>
        <w:ind w:left="720"/>
        <w:jc w:val="both"/>
        <w:rPr>
          <w:rFonts w:ascii="Times New Roman" w:hAnsi="Times New Roman"/>
          <w:sz w:val="24"/>
          <w:szCs w:val="24"/>
          <w:u w:val="single"/>
        </w:rPr>
      </w:pPr>
    </w:p>
    <w:p w14:paraId="33E4BBB7" w14:textId="34CE8E30" w:rsidR="009162EC" w:rsidRPr="00314D80" w:rsidRDefault="009162EC" w:rsidP="00023D19">
      <w:pPr>
        <w:overflowPunct w:val="0"/>
        <w:ind w:left="720"/>
        <w:jc w:val="both"/>
        <w:rPr>
          <w:rFonts w:ascii="Times New Roman" w:hAnsi="Times New Roman"/>
          <w:b/>
          <w:sz w:val="24"/>
          <w:szCs w:val="24"/>
          <w:u w:val="single"/>
        </w:rPr>
      </w:pPr>
      <w:r w:rsidRPr="00314D80">
        <w:rPr>
          <w:rFonts w:ascii="Times New Roman" w:hAnsi="Times New Roman"/>
          <w:b/>
          <w:sz w:val="24"/>
          <w:szCs w:val="24"/>
          <w:u w:val="single"/>
        </w:rPr>
        <w:t xml:space="preserve">Project Title: </w:t>
      </w:r>
      <w:r w:rsidR="002E6622" w:rsidRPr="00314D80">
        <w:rPr>
          <w:rFonts w:ascii="Times New Roman" w:hAnsi="Times New Roman"/>
          <w:b/>
          <w:sz w:val="24"/>
          <w:szCs w:val="24"/>
          <w:u w:val="single"/>
        </w:rPr>
        <w:t xml:space="preserve"> A Systematic Framework to Continuously Collect Streams of Data from Twitter (Graduate Project)</w:t>
      </w:r>
    </w:p>
    <w:p w14:paraId="69023CCF" w14:textId="139758C3" w:rsidR="00EC319E" w:rsidRPr="00314D80" w:rsidRDefault="002E6622" w:rsidP="00EC319E">
      <w:pPr>
        <w:overflowPunct w:val="0"/>
        <w:ind w:left="720"/>
        <w:jc w:val="both"/>
        <w:rPr>
          <w:rFonts w:ascii="Times New Roman" w:hAnsi="Times New Roman"/>
          <w:sz w:val="24"/>
          <w:szCs w:val="24"/>
        </w:rPr>
      </w:pPr>
      <w:r w:rsidRPr="00314D80">
        <w:rPr>
          <w:rFonts w:ascii="Times New Roman" w:hAnsi="Times New Roman"/>
          <w:b/>
          <w:sz w:val="24"/>
          <w:szCs w:val="24"/>
        </w:rPr>
        <w:t>Description:</w:t>
      </w:r>
      <w:r w:rsidRPr="00314D80">
        <w:rPr>
          <w:rFonts w:ascii="Times New Roman" w:hAnsi="Times New Roman"/>
          <w:sz w:val="24"/>
          <w:szCs w:val="24"/>
        </w:rPr>
        <w:t xml:space="preserve"> The project is aimed to collect geolocation tweets on continuous basis and store it in a big data repository. The project also provides a systematic procedure to speed up </w:t>
      </w:r>
      <w:r w:rsidR="00241AA1" w:rsidRPr="00314D80">
        <w:rPr>
          <w:rFonts w:ascii="Times New Roman" w:hAnsi="Times New Roman"/>
          <w:sz w:val="24"/>
          <w:szCs w:val="24"/>
        </w:rPr>
        <w:t>quarrying</w:t>
      </w:r>
      <w:r w:rsidRPr="00314D80">
        <w:rPr>
          <w:rFonts w:ascii="Times New Roman" w:hAnsi="Times New Roman"/>
          <w:sz w:val="24"/>
          <w:szCs w:val="24"/>
        </w:rPr>
        <w:t xml:space="preserve"> the repository using big data techniques such as elastic search.</w:t>
      </w:r>
    </w:p>
    <w:p w14:paraId="71CF1192" w14:textId="77777777" w:rsidR="002E6622" w:rsidRPr="00314D80" w:rsidRDefault="002E6622" w:rsidP="00EC319E">
      <w:pPr>
        <w:overflowPunct w:val="0"/>
        <w:ind w:left="720"/>
        <w:jc w:val="both"/>
        <w:rPr>
          <w:rFonts w:ascii="Times New Roman" w:hAnsi="Times New Roman"/>
          <w:sz w:val="24"/>
          <w:szCs w:val="24"/>
        </w:rPr>
      </w:pPr>
    </w:p>
    <w:p w14:paraId="7F250FF8" w14:textId="7876969F" w:rsidR="00241AA1" w:rsidRPr="00314D80" w:rsidRDefault="002E6622" w:rsidP="00F75F5B">
      <w:pPr>
        <w:overflowPunct w:val="0"/>
        <w:ind w:left="720"/>
        <w:jc w:val="both"/>
        <w:rPr>
          <w:rFonts w:ascii="Times New Roman" w:hAnsi="Times New Roman"/>
          <w:sz w:val="24"/>
          <w:szCs w:val="24"/>
        </w:rPr>
      </w:pPr>
      <w:r w:rsidRPr="00314D80">
        <w:rPr>
          <w:rFonts w:ascii="Times New Roman" w:hAnsi="Times New Roman"/>
          <w:b/>
          <w:sz w:val="24"/>
          <w:szCs w:val="24"/>
        </w:rPr>
        <w:t>Impact:</w:t>
      </w:r>
      <w:r w:rsidRPr="00314D80">
        <w:rPr>
          <w:rFonts w:ascii="Times New Roman" w:hAnsi="Times New Roman"/>
          <w:sz w:val="24"/>
          <w:szCs w:val="24"/>
        </w:rPr>
        <w:t xml:space="preserve"> </w:t>
      </w:r>
      <w:r w:rsidR="00504BAF" w:rsidRPr="00314D80">
        <w:rPr>
          <w:rFonts w:ascii="Times New Roman" w:hAnsi="Times New Roman"/>
          <w:sz w:val="24"/>
          <w:szCs w:val="24"/>
        </w:rPr>
        <w:t>To date</w:t>
      </w:r>
      <w:r w:rsidRPr="00314D80">
        <w:rPr>
          <w:rFonts w:ascii="Times New Roman" w:hAnsi="Times New Roman"/>
          <w:sz w:val="24"/>
          <w:szCs w:val="24"/>
        </w:rPr>
        <w:t xml:space="preserve">, there is no rich </w:t>
      </w:r>
      <w:r w:rsidR="00504BAF" w:rsidRPr="00314D80">
        <w:rPr>
          <w:rFonts w:ascii="Times New Roman" w:hAnsi="Times New Roman"/>
          <w:sz w:val="24"/>
          <w:szCs w:val="24"/>
        </w:rPr>
        <w:t>source</w:t>
      </w:r>
      <w:r w:rsidRPr="00314D80">
        <w:rPr>
          <w:rFonts w:ascii="Times New Roman" w:hAnsi="Times New Roman"/>
          <w:sz w:val="24"/>
          <w:szCs w:val="24"/>
        </w:rPr>
        <w:t xml:space="preserve"> of data </w:t>
      </w:r>
      <w:r w:rsidR="00504BAF" w:rsidRPr="00314D80">
        <w:rPr>
          <w:rFonts w:ascii="Times New Roman" w:hAnsi="Times New Roman"/>
          <w:sz w:val="24"/>
          <w:szCs w:val="24"/>
        </w:rPr>
        <w:t>available</w:t>
      </w:r>
      <w:r w:rsidRPr="00314D80">
        <w:rPr>
          <w:rFonts w:ascii="Times New Roman" w:hAnsi="Times New Roman"/>
          <w:sz w:val="24"/>
          <w:szCs w:val="24"/>
        </w:rPr>
        <w:t xml:space="preserve"> from twitter for researcher to perform social analytics. Usually, researchers use </w:t>
      </w:r>
      <w:r w:rsidR="00504BAF" w:rsidRPr="00314D80">
        <w:rPr>
          <w:rFonts w:ascii="Times New Roman" w:hAnsi="Times New Roman"/>
          <w:sz w:val="24"/>
          <w:szCs w:val="24"/>
        </w:rPr>
        <w:t>custom</w:t>
      </w:r>
      <w:r w:rsidRPr="00314D80">
        <w:rPr>
          <w:rFonts w:ascii="Times New Roman" w:hAnsi="Times New Roman"/>
          <w:sz w:val="24"/>
          <w:szCs w:val="24"/>
        </w:rPr>
        <w:t xml:space="preserve"> written scripts to obtain radon and small volume of </w:t>
      </w:r>
      <w:r w:rsidR="00504BAF" w:rsidRPr="00314D80">
        <w:rPr>
          <w:rFonts w:ascii="Times New Roman" w:hAnsi="Times New Roman"/>
          <w:sz w:val="24"/>
          <w:szCs w:val="24"/>
        </w:rPr>
        <w:t>twitter</w:t>
      </w:r>
      <w:r w:rsidRPr="00314D80">
        <w:rPr>
          <w:rFonts w:ascii="Times New Roman" w:hAnsi="Times New Roman"/>
          <w:sz w:val="24"/>
          <w:szCs w:val="24"/>
        </w:rPr>
        <w:t xml:space="preserve"> data set for the analysis. Moreover, it is not available for other researchers to replicate the validity of the existing studies. The systematic data collection </w:t>
      </w:r>
      <w:r w:rsidR="00B07B4E" w:rsidRPr="00314D80">
        <w:rPr>
          <w:rFonts w:ascii="Times New Roman" w:hAnsi="Times New Roman"/>
          <w:sz w:val="24"/>
          <w:szCs w:val="24"/>
        </w:rPr>
        <w:t xml:space="preserve">and storage </w:t>
      </w:r>
      <w:r w:rsidRPr="00314D80">
        <w:rPr>
          <w:rFonts w:ascii="Times New Roman" w:hAnsi="Times New Roman"/>
          <w:sz w:val="24"/>
          <w:szCs w:val="24"/>
        </w:rPr>
        <w:t xml:space="preserve">of twitter data will provide </w:t>
      </w:r>
      <w:r w:rsidR="00B07B4E" w:rsidRPr="00314D80">
        <w:rPr>
          <w:rFonts w:ascii="Times New Roman" w:hAnsi="Times New Roman"/>
          <w:sz w:val="24"/>
          <w:szCs w:val="24"/>
        </w:rPr>
        <w:t>researcher a foot step to advance their research in the area.</w:t>
      </w:r>
      <w:r w:rsidR="00D6013E" w:rsidRPr="00314D80">
        <w:rPr>
          <w:rFonts w:ascii="Times New Roman" w:hAnsi="Times New Roman"/>
          <w:sz w:val="24"/>
          <w:szCs w:val="24"/>
        </w:rPr>
        <w:t xml:space="preserve">                                                     </w:t>
      </w:r>
    </w:p>
    <w:p w14:paraId="23F3AC50" w14:textId="77777777" w:rsidR="00E108FE" w:rsidRDefault="00E108FE" w:rsidP="00E108FE">
      <w:pPr>
        <w:pStyle w:val="BodyTextKeep"/>
        <w:keepNext w:val="0"/>
        <w:spacing w:after="0" w:line="298" w:lineRule="atLeast"/>
        <w:ind w:left="0"/>
        <w:rPr>
          <w:ins w:id="6" w:author="Lakshmi Grandhisila" w:date="2016-10-31T14:01:00Z"/>
          <w:b/>
          <w:sz w:val="24"/>
          <w:szCs w:val="24"/>
        </w:rPr>
      </w:pPr>
    </w:p>
    <w:p w14:paraId="4BE297C0" w14:textId="77777777" w:rsidR="00241AA1" w:rsidRDefault="00241AA1" w:rsidP="00241AA1">
      <w:pPr>
        <w:pStyle w:val="BodyTextKeep"/>
        <w:keepNext w:val="0"/>
        <w:spacing w:after="0" w:line="298" w:lineRule="atLeast"/>
        <w:ind w:left="0"/>
        <w:jc w:val="center"/>
        <w:rPr>
          <w:b/>
          <w:sz w:val="24"/>
          <w:szCs w:val="24"/>
        </w:rPr>
      </w:pPr>
      <w:r w:rsidRPr="00314D80">
        <w:rPr>
          <w:b/>
          <w:sz w:val="24"/>
          <w:szCs w:val="24"/>
        </w:rPr>
        <w:t>Technical Skills Summary</w:t>
      </w:r>
    </w:p>
    <w:p w14:paraId="0298551B" w14:textId="77777777" w:rsidR="00025A40" w:rsidRPr="00314D80" w:rsidRDefault="00025A40" w:rsidP="00241AA1">
      <w:pPr>
        <w:pStyle w:val="BodyTextKeep"/>
        <w:keepNext w:val="0"/>
        <w:spacing w:after="0" w:line="298" w:lineRule="atLeast"/>
        <w:ind w:left="0"/>
        <w:jc w:val="center"/>
        <w:rPr>
          <w:b/>
          <w:sz w:val="24"/>
          <w:szCs w:val="24"/>
        </w:rPr>
      </w:pPr>
    </w:p>
    <w:tbl>
      <w:tblPr>
        <w:tblW w:w="9067" w:type="dxa"/>
        <w:tblInd w:w="18" w:type="dxa"/>
        <w:tblLayout w:type="fixed"/>
        <w:tblLook w:val="04A0" w:firstRow="1" w:lastRow="0" w:firstColumn="1" w:lastColumn="0" w:noHBand="0" w:noVBand="1"/>
      </w:tblPr>
      <w:tblGrid>
        <w:gridCol w:w="2610"/>
        <w:gridCol w:w="6457"/>
      </w:tblGrid>
      <w:tr w:rsidR="00F75F5B" w:rsidRPr="00314D80" w14:paraId="0C58E8F9" w14:textId="77777777" w:rsidTr="001D57FA">
        <w:trPr>
          <w:trHeight w:val="755"/>
        </w:trPr>
        <w:tc>
          <w:tcPr>
            <w:tcW w:w="2610" w:type="dxa"/>
            <w:tcBorders>
              <w:top w:val="single" w:sz="4" w:space="0" w:color="000000"/>
              <w:left w:val="single" w:sz="4" w:space="0" w:color="000000"/>
              <w:bottom w:val="single" w:sz="4" w:space="0" w:color="000000"/>
              <w:right w:val="nil"/>
            </w:tcBorders>
            <w:hideMark/>
          </w:tcPr>
          <w:p w14:paraId="4EE487ED" w14:textId="77777777" w:rsidR="00241AA1" w:rsidRPr="00F75F5B" w:rsidRDefault="00241AA1" w:rsidP="001A4A8F">
            <w:pPr>
              <w:jc w:val="both"/>
              <w:rPr>
                <w:rFonts w:ascii="Times New Roman" w:eastAsia="Calibri" w:hAnsi="Times New Roman"/>
                <w:bCs/>
                <w:color w:val="000000"/>
                <w:sz w:val="24"/>
                <w:szCs w:val="24"/>
              </w:rPr>
            </w:pPr>
            <w:r w:rsidRPr="00F75F5B">
              <w:rPr>
                <w:rFonts w:ascii="Times New Roman" w:eastAsia="Calibri" w:hAnsi="Times New Roman"/>
                <w:bCs/>
                <w:color w:val="000000"/>
                <w:sz w:val="24"/>
                <w:szCs w:val="24"/>
              </w:rPr>
              <w:t>Technologies</w:t>
            </w:r>
          </w:p>
        </w:tc>
        <w:tc>
          <w:tcPr>
            <w:tcW w:w="6457" w:type="dxa"/>
            <w:tcBorders>
              <w:top w:val="single" w:sz="4" w:space="0" w:color="000000"/>
              <w:left w:val="single" w:sz="4" w:space="0" w:color="000000"/>
              <w:bottom w:val="single" w:sz="4" w:space="0" w:color="000000"/>
              <w:right w:val="single" w:sz="4" w:space="0" w:color="000000"/>
            </w:tcBorders>
            <w:hideMark/>
          </w:tcPr>
          <w:p w14:paraId="303F6D82" w14:textId="178739C9" w:rsidR="00241AA1" w:rsidRPr="00F75F5B" w:rsidRDefault="00241AA1" w:rsidP="001A4A8F">
            <w:pPr>
              <w:jc w:val="both"/>
              <w:rPr>
                <w:rFonts w:ascii="Times New Roman" w:eastAsia="Calibri" w:hAnsi="Times New Roman"/>
                <w:bCs/>
                <w:color w:val="000000"/>
                <w:sz w:val="24"/>
                <w:szCs w:val="24"/>
              </w:rPr>
            </w:pPr>
            <w:r w:rsidRPr="00F75F5B">
              <w:rPr>
                <w:rFonts w:ascii="Times New Roman" w:eastAsia="Calibri" w:hAnsi="Times New Roman"/>
                <w:bCs/>
                <w:color w:val="000000"/>
                <w:sz w:val="24"/>
                <w:szCs w:val="24"/>
              </w:rPr>
              <w:t>.NET Framework 4.5/4</w:t>
            </w:r>
            <w:r w:rsidR="00095935">
              <w:rPr>
                <w:rFonts w:ascii="Times New Roman" w:eastAsia="Calibri" w:hAnsi="Times New Roman"/>
                <w:bCs/>
                <w:color w:val="000000"/>
                <w:sz w:val="24"/>
                <w:szCs w:val="24"/>
              </w:rPr>
              <w:t>.0/3.5/2.0 ASP.NET</w:t>
            </w:r>
          </w:p>
        </w:tc>
      </w:tr>
      <w:tr w:rsidR="00F75F5B" w:rsidRPr="00314D80" w14:paraId="1C9E4C7D" w14:textId="77777777" w:rsidTr="001D57FA">
        <w:trPr>
          <w:trHeight w:val="800"/>
        </w:trPr>
        <w:tc>
          <w:tcPr>
            <w:tcW w:w="2610" w:type="dxa"/>
            <w:tcBorders>
              <w:top w:val="single" w:sz="4" w:space="0" w:color="000000"/>
              <w:left w:val="single" w:sz="4" w:space="0" w:color="000000"/>
              <w:bottom w:val="single" w:sz="4" w:space="0" w:color="000000"/>
              <w:right w:val="nil"/>
            </w:tcBorders>
            <w:hideMark/>
          </w:tcPr>
          <w:p w14:paraId="49EE5CA4"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Languages</w:t>
            </w:r>
          </w:p>
        </w:tc>
        <w:tc>
          <w:tcPr>
            <w:tcW w:w="6457" w:type="dxa"/>
            <w:tcBorders>
              <w:top w:val="single" w:sz="4" w:space="0" w:color="000000"/>
              <w:left w:val="single" w:sz="4" w:space="0" w:color="000000"/>
              <w:bottom w:val="single" w:sz="4" w:space="0" w:color="000000"/>
              <w:right w:val="single" w:sz="4" w:space="0" w:color="000000"/>
            </w:tcBorders>
            <w:hideMark/>
          </w:tcPr>
          <w:p w14:paraId="5864E4A8" w14:textId="4056AD50" w:rsidR="00241AA1" w:rsidRPr="00314D80" w:rsidRDefault="00241AA1" w:rsidP="001A4A8F">
            <w:pPr>
              <w:jc w:val="both"/>
              <w:rPr>
                <w:rFonts w:ascii="Times New Roman" w:eastAsia="Calibri" w:hAnsi="Times New Roman"/>
                <w:bCs/>
                <w:color w:val="000000" w:themeColor="text1"/>
                <w:sz w:val="24"/>
                <w:szCs w:val="24"/>
              </w:rPr>
            </w:pPr>
            <w:r w:rsidRPr="00314D80">
              <w:rPr>
                <w:rFonts w:ascii="Times New Roman" w:eastAsia="Calibri" w:hAnsi="Times New Roman"/>
                <w:bCs/>
                <w:color w:val="000000"/>
                <w:sz w:val="24"/>
                <w:szCs w:val="24"/>
              </w:rPr>
              <w:t>Programming Languages: - C, C++</w:t>
            </w:r>
            <w:r w:rsidR="00AA0509" w:rsidRPr="00314D80">
              <w:rPr>
                <w:rFonts w:ascii="Times New Roman" w:eastAsia="Calibri" w:hAnsi="Times New Roman"/>
                <w:bCs/>
                <w:color w:val="000000"/>
                <w:sz w:val="24"/>
                <w:szCs w:val="24"/>
              </w:rPr>
              <w:t xml:space="preserve">, Ruby, </w:t>
            </w:r>
            <w:r w:rsidR="0079270E">
              <w:rPr>
                <w:rFonts w:ascii="Times New Roman" w:eastAsia="Calibri" w:hAnsi="Times New Roman"/>
                <w:bCs/>
                <w:color w:val="000000"/>
                <w:sz w:val="24"/>
                <w:szCs w:val="24"/>
              </w:rPr>
              <w:t>C#, Visual Basic</w:t>
            </w:r>
          </w:p>
          <w:p w14:paraId="31A4DC25" w14:textId="5D1521E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Scripting Languages: - JavaScript, and VB script.</w:t>
            </w:r>
          </w:p>
        </w:tc>
      </w:tr>
      <w:tr w:rsidR="00F75F5B" w:rsidRPr="00314D80" w14:paraId="1515AABD" w14:textId="77777777" w:rsidTr="001D57FA">
        <w:trPr>
          <w:trHeight w:val="156"/>
        </w:trPr>
        <w:tc>
          <w:tcPr>
            <w:tcW w:w="2610" w:type="dxa"/>
            <w:tcBorders>
              <w:top w:val="single" w:sz="4" w:space="0" w:color="000000"/>
              <w:left w:val="single" w:sz="4" w:space="0" w:color="000000"/>
              <w:bottom w:val="single" w:sz="4" w:space="0" w:color="000000"/>
              <w:right w:val="nil"/>
            </w:tcBorders>
            <w:hideMark/>
          </w:tcPr>
          <w:p w14:paraId="7FE9111A"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Web Development</w:t>
            </w:r>
          </w:p>
        </w:tc>
        <w:tc>
          <w:tcPr>
            <w:tcW w:w="6457" w:type="dxa"/>
            <w:tcBorders>
              <w:top w:val="single" w:sz="4" w:space="0" w:color="000000"/>
              <w:left w:val="single" w:sz="4" w:space="0" w:color="000000"/>
              <w:bottom w:val="single" w:sz="4" w:space="0" w:color="000000"/>
              <w:right w:val="single" w:sz="4" w:space="0" w:color="000000"/>
            </w:tcBorders>
          </w:tcPr>
          <w:p w14:paraId="2009051B" w14:textId="72D4E10F"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HTML,</w:t>
            </w:r>
            <w:r w:rsidR="001D57FA">
              <w:rPr>
                <w:rFonts w:ascii="Times New Roman" w:eastAsia="Calibri" w:hAnsi="Times New Roman"/>
                <w:bCs/>
                <w:color w:val="000000"/>
                <w:sz w:val="24"/>
                <w:szCs w:val="24"/>
              </w:rPr>
              <w:t xml:space="preserve"> DHTML, CSS,</w:t>
            </w:r>
            <w:r w:rsidRPr="00314D80">
              <w:rPr>
                <w:rFonts w:ascii="Times New Roman" w:eastAsia="Calibri" w:hAnsi="Times New Roman"/>
                <w:bCs/>
                <w:color w:val="000000"/>
                <w:sz w:val="24"/>
                <w:szCs w:val="24"/>
              </w:rPr>
              <w:t xml:space="preserve"> ODBC, OLED</w:t>
            </w:r>
            <w:r w:rsidR="001D57FA">
              <w:rPr>
                <w:rFonts w:ascii="Times New Roman" w:eastAsia="Calibri" w:hAnsi="Times New Roman"/>
                <w:bCs/>
                <w:color w:val="000000"/>
                <w:sz w:val="24"/>
                <w:szCs w:val="24"/>
              </w:rPr>
              <w:t>B, XML JavaScript</w:t>
            </w:r>
          </w:p>
        </w:tc>
      </w:tr>
      <w:tr w:rsidR="00F75F5B" w:rsidRPr="00314D80" w14:paraId="7CB7ACC0" w14:textId="77777777" w:rsidTr="001D57FA">
        <w:trPr>
          <w:trHeight w:val="377"/>
        </w:trPr>
        <w:tc>
          <w:tcPr>
            <w:tcW w:w="2610" w:type="dxa"/>
            <w:tcBorders>
              <w:top w:val="single" w:sz="4" w:space="0" w:color="000000"/>
              <w:left w:val="single" w:sz="4" w:space="0" w:color="000000"/>
              <w:bottom w:val="single" w:sz="4" w:space="0" w:color="000000"/>
              <w:right w:val="nil"/>
            </w:tcBorders>
            <w:hideMark/>
          </w:tcPr>
          <w:p w14:paraId="7B43C489"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Web Servers</w:t>
            </w:r>
          </w:p>
        </w:tc>
        <w:tc>
          <w:tcPr>
            <w:tcW w:w="6457" w:type="dxa"/>
            <w:tcBorders>
              <w:top w:val="single" w:sz="4" w:space="0" w:color="000000"/>
              <w:left w:val="single" w:sz="4" w:space="0" w:color="000000"/>
              <w:bottom w:val="single" w:sz="4" w:space="0" w:color="000000"/>
              <w:right w:val="single" w:sz="4" w:space="0" w:color="000000"/>
            </w:tcBorders>
            <w:hideMark/>
          </w:tcPr>
          <w:p w14:paraId="71D7BE97"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Internet Information Services (IIS) 7.5/7.0.</w:t>
            </w:r>
          </w:p>
        </w:tc>
      </w:tr>
      <w:tr w:rsidR="00F75F5B" w:rsidRPr="00314D80" w14:paraId="112D6516" w14:textId="77777777" w:rsidTr="001D57FA">
        <w:trPr>
          <w:trHeight w:val="440"/>
        </w:trPr>
        <w:tc>
          <w:tcPr>
            <w:tcW w:w="2610" w:type="dxa"/>
            <w:tcBorders>
              <w:top w:val="single" w:sz="4" w:space="0" w:color="000000"/>
              <w:left w:val="single" w:sz="4" w:space="0" w:color="000000"/>
              <w:bottom w:val="single" w:sz="4" w:space="0" w:color="000000"/>
              <w:right w:val="nil"/>
            </w:tcBorders>
            <w:hideMark/>
          </w:tcPr>
          <w:p w14:paraId="2D6B325E"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Databases</w:t>
            </w:r>
          </w:p>
        </w:tc>
        <w:tc>
          <w:tcPr>
            <w:tcW w:w="6457" w:type="dxa"/>
            <w:tcBorders>
              <w:top w:val="single" w:sz="4" w:space="0" w:color="000000"/>
              <w:left w:val="single" w:sz="4" w:space="0" w:color="000000"/>
              <w:bottom w:val="single" w:sz="4" w:space="0" w:color="000000"/>
              <w:right w:val="single" w:sz="4" w:space="0" w:color="000000"/>
            </w:tcBorders>
          </w:tcPr>
          <w:p w14:paraId="04781A4B" w14:textId="454637AB"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MS SQL Server 2000/2005/2</w:t>
            </w:r>
            <w:r w:rsidR="002C5D98">
              <w:rPr>
                <w:rFonts w:ascii="Times New Roman" w:eastAsia="Calibri" w:hAnsi="Times New Roman"/>
                <w:bCs/>
                <w:color w:val="000000"/>
                <w:sz w:val="24"/>
                <w:szCs w:val="24"/>
              </w:rPr>
              <w:t>008/2012, MS Access 2000</w:t>
            </w:r>
            <w:r w:rsidR="0079270E">
              <w:rPr>
                <w:rFonts w:ascii="Times New Roman" w:eastAsia="Calibri" w:hAnsi="Times New Roman"/>
                <w:bCs/>
                <w:color w:val="000000"/>
                <w:sz w:val="24"/>
                <w:szCs w:val="24"/>
              </w:rPr>
              <w:t>,</w:t>
            </w:r>
          </w:p>
          <w:p w14:paraId="0E955011" w14:textId="3DF0E634" w:rsidR="00241AA1" w:rsidRPr="00314D80" w:rsidRDefault="00241AA1" w:rsidP="003B2066">
            <w:pPr>
              <w:tabs>
                <w:tab w:val="left" w:pos="5625"/>
              </w:tabs>
              <w:jc w:val="both"/>
              <w:rPr>
                <w:rFonts w:ascii="Times New Roman" w:eastAsia="Calibri" w:hAnsi="Times New Roman"/>
                <w:bCs/>
                <w:color w:val="000000"/>
                <w:sz w:val="24"/>
                <w:szCs w:val="24"/>
              </w:rPr>
            </w:pPr>
          </w:p>
        </w:tc>
      </w:tr>
      <w:tr w:rsidR="00F75F5B" w:rsidRPr="00314D80" w14:paraId="3C30DBDB" w14:textId="77777777" w:rsidTr="001D57FA">
        <w:trPr>
          <w:trHeight w:val="156"/>
        </w:trPr>
        <w:tc>
          <w:tcPr>
            <w:tcW w:w="2610" w:type="dxa"/>
            <w:tcBorders>
              <w:top w:val="single" w:sz="4" w:space="0" w:color="000000"/>
              <w:left w:val="single" w:sz="4" w:space="0" w:color="000000"/>
              <w:bottom w:val="single" w:sz="4" w:space="0" w:color="000000"/>
              <w:right w:val="nil"/>
            </w:tcBorders>
            <w:hideMark/>
          </w:tcPr>
          <w:p w14:paraId="158BA65B"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Design and Development Tools</w:t>
            </w:r>
          </w:p>
        </w:tc>
        <w:tc>
          <w:tcPr>
            <w:tcW w:w="6457" w:type="dxa"/>
            <w:tcBorders>
              <w:top w:val="single" w:sz="4" w:space="0" w:color="000000"/>
              <w:left w:val="single" w:sz="4" w:space="0" w:color="000000"/>
              <w:bottom w:val="single" w:sz="4" w:space="0" w:color="000000"/>
              <w:right w:val="single" w:sz="4" w:space="0" w:color="000000"/>
            </w:tcBorders>
            <w:hideMark/>
          </w:tcPr>
          <w:p w14:paraId="2979AEBA"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Visual Studio.NET 2008/2005/2003, MS Visio.</w:t>
            </w:r>
          </w:p>
        </w:tc>
      </w:tr>
      <w:tr w:rsidR="00F75F5B" w:rsidRPr="00314D80" w14:paraId="65A63B4A" w14:textId="77777777" w:rsidTr="001D57FA">
        <w:trPr>
          <w:trHeight w:val="156"/>
        </w:trPr>
        <w:tc>
          <w:tcPr>
            <w:tcW w:w="2610" w:type="dxa"/>
            <w:tcBorders>
              <w:top w:val="single" w:sz="4" w:space="0" w:color="000000"/>
              <w:left w:val="single" w:sz="4" w:space="0" w:color="000000"/>
              <w:bottom w:val="single" w:sz="4" w:space="0" w:color="000000"/>
              <w:right w:val="nil"/>
            </w:tcBorders>
            <w:hideMark/>
          </w:tcPr>
          <w:p w14:paraId="2C3F6F30"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lastRenderedPageBreak/>
              <w:t>Reporting Tools</w:t>
            </w:r>
          </w:p>
        </w:tc>
        <w:tc>
          <w:tcPr>
            <w:tcW w:w="6457" w:type="dxa"/>
            <w:tcBorders>
              <w:top w:val="single" w:sz="4" w:space="0" w:color="000000"/>
              <w:left w:val="single" w:sz="4" w:space="0" w:color="000000"/>
              <w:bottom w:val="single" w:sz="4" w:space="0" w:color="000000"/>
              <w:right w:val="single" w:sz="4" w:space="0" w:color="000000"/>
            </w:tcBorders>
          </w:tcPr>
          <w:p w14:paraId="4ECB3B14" w14:textId="120CB239" w:rsidR="00241AA1" w:rsidRPr="00314D80" w:rsidRDefault="00241AA1" w:rsidP="00241AA1">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 xml:space="preserve"> SQL Server Reporting services (SSRS), SSIS SQL Server Inte</w:t>
            </w:r>
            <w:r w:rsidR="0032566E">
              <w:rPr>
                <w:rFonts w:ascii="Times New Roman" w:eastAsia="Calibri" w:hAnsi="Times New Roman"/>
                <w:bCs/>
                <w:color w:val="000000"/>
                <w:sz w:val="24"/>
                <w:szCs w:val="24"/>
              </w:rPr>
              <w:t>gration Services</w:t>
            </w:r>
            <w:r w:rsidR="005B10F9">
              <w:rPr>
                <w:rFonts w:ascii="Times New Roman" w:eastAsia="Calibri" w:hAnsi="Times New Roman"/>
                <w:bCs/>
                <w:color w:val="000000"/>
                <w:sz w:val="24"/>
                <w:szCs w:val="24"/>
              </w:rPr>
              <w:t>, IBM Watson analytic tool.</w:t>
            </w:r>
          </w:p>
        </w:tc>
      </w:tr>
      <w:tr w:rsidR="00F75F5B" w:rsidRPr="00314D80" w14:paraId="39092975" w14:textId="77777777" w:rsidTr="001D57FA">
        <w:trPr>
          <w:trHeight w:val="156"/>
        </w:trPr>
        <w:tc>
          <w:tcPr>
            <w:tcW w:w="2610" w:type="dxa"/>
            <w:tcBorders>
              <w:top w:val="single" w:sz="4" w:space="0" w:color="000000"/>
              <w:left w:val="single" w:sz="4" w:space="0" w:color="000000"/>
              <w:bottom w:val="single" w:sz="4" w:space="0" w:color="000000"/>
              <w:right w:val="nil"/>
            </w:tcBorders>
            <w:hideMark/>
          </w:tcPr>
          <w:p w14:paraId="353D7B99" w14:textId="77777777" w:rsidR="00241AA1" w:rsidRPr="00314D80" w:rsidRDefault="00241AA1" w:rsidP="001A4A8F">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Operating Systems</w:t>
            </w:r>
          </w:p>
        </w:tc>
        <w:tc>
          <w:tcPr>
            <w:tcW w:w="6457" w:type="dxa"/>
            <w:tcBorders>
              <w:top w:val="single" w:sz="4" w:space="0" w:color="000000"/>
              <w:left w:val="single" w:sz="4" w:space="0" w:color="000000"/>
              <w:bottom w:val="single" w:sz="4" w:space="0" w:color="000000"/>
              <w:right w:val="single" w:sz="4" w:space="0" w:color="000000"/>
            </w:tcBorders>
            <w:hideMark/>
          </w:tcPr>
          <w:p w14:paraId="12BB5DC6" w14:textId="0AD44CAE" w:rsidR="00241AA1" w:rsidRPr="00314D80" w:rsidRDefault="00241AA1" w:rsidP="00A64D5D">
            <w:pPr>
              <w:jc w:val="both"/>
              <w:rPr>
                <w:rFonts w:ascii="Times New Roman" w:eastAsia="Calibri" w:hAnsi="Times New Roman"/>
                <w:bCs/>
                <w:color w:val="000000"/>
                <w:sz w:val="24"/>
                <w:szCs w:val="24"/>
              </w:rPr>
            </w:pPr>
            <w:r w:rsidRPr="00314D80">
              <w:rPr>
                <w:rFonts w:ascii="Times New Roman" w:eastAsia="Calibri" w:hAnsi="Times New Roman"/>
                <w:bCs/>
                <w:color w:val="000000"/>
                <w:sz w:val="24"/>
                <w:szCs w:val="24"/>
              </w:rPr>
              <w:t>Windows 7/2000 / XP, Windows Server 2003, Windows Server 2008.</w:t>
            </w:r>
            <w:r w:rsidR="00A64D5D" w:rsidRPr="00314D80">
              <w:rPr>
                <w:rFonts w:ascii="Times New Roman" w:eastAsia="Calibri" w:hAnsi="Times New Roman"/>
                <w:bCs/>
                <w:color w:val="000000"/>
                <w:sz w:val="24"/>
                <w:szCs w:val="24"/>
              </w:rPr>
              <w:t xml:space="preserve"> Windows Server 2012 </w:t>
            </w:r>
          </w:p>
        </w:tc>
      </w:tr>
    </w:tbl>
    <w:p w14:paraId="5C33F31D" w14:textId="77777777" w:rsidR="00AF5F78" w:rsidRPr="00314D80" w:rsidRDefault="00AF5F78" w:rsidP="006B7251">
      <w:pPr>
        <w:tabs>
          <w:tab w:val="left" w:pos="6460"/>
        </w:tabs>
        <w:rPr>
          <w:ins w:id="7" w:author="Lakshmi Grandhisila" w:date="2016-09-17T15:06:00Z"/>
          <w:rFonts w:ascii="Times New Roman" w:hAnsi="Times New Roman"/>
          <w:sz w:val="24"/>
          <w:szCs w:val="24"/>
        </w:rPr>
      </w:pPr>
    </w:p>
    <w:p w14:paraId="5002764D" w14:textId="77777777" w:rsidR="00AF5F78" w:rsidRPr="00314D80" w:rsidRDefault="00AF5F78" w:rsidP="006B7251">
      <w:pPr>
        <w:tabs>
          <w:tab w:val="left" w:pos="6460"/>
        </w:tabs>
        <w:rPr>
          <w:rFonts w:ascii="Times New Roman" w:hAnsi="Times New Roman"/>
          <w:sz w:val="24"/>
          <w:szCs w:val="24"/>
        </w:rPr>
      </w:pPr>
    </w:p>
    <w:p w14:paraId="0F79BEAC" w14:textId="2B9D12F2" w:rsidR="00350BBA" w:rsidRPr="00314D80" w:rsidRDefault="00350BBA" w:rsidP="00F75F5B">
      <w:pPr>
        <w:tabs>
          <w:tab w:val="right" w:pos="9360"/>
        </w:tabs>
        <w:spacing w:before="40" w:after="40" w:line="360" w:lineRule="auto"/>
        <w:rPr>
          <w:rFonts w:ascii="Times New Roman" w:hAnsi="Times New Roman"/>
          <w:b/>
          <w:sz w:val="24"/>
          <w:szCs w:val="24"/>
          <w:u w:val="single"/>
        </w:rPr>
      </w:pPr>
      <w:r w:rsidRPr="00314D80">
        <w:rPr>
          <w:rFonts w:ascii="Times New Roman" w:hAnsi="Times New Roman"/>
          <w:b/>
          <w:sz w:val="24"/>
          <w:szCs w:val="24"/>
          <w:u w:val="single"/>
        </w:rPr>
        <w:t>EXTRA CURRICULAR ACTIVITIES:</w:t>
      </w:r>
      <w:r w:rsidR="00F75F5B">
        <w:rPr>
          <w:rFonts w:ascii="Times New Roman" w:hAnsi="Times New Roman"/>
          <w:b/>
          <w:sz w:val="24"/>
          <w:szCs w:val="24"/>
          <w:u w:val="single"/>
        </w:rPr>
        <w:tab/>
      </w:r>
    </w:p>
    <w:p w14:paraId="4C948907" w14:textId="5B437469" w:rsidR="00350BBA" w:rsidRPr="00314D80" w:rsidRDefault="00350BBA" w:rsidP="00350BBA">
      <w:pPr>
        <w:widowControl/>
        <w:numPr>
          <w:ilvl w:val="0"/>
          <w:numId w:val="5"/>
        </w:numPr>
        <w:autoSpaceDE/>
        <w:autoSpaceDN/>
        <w:adjustRightInd/>
        <w:spacing w:before="40" w:after="40" w:line="360" w:lineRule="auto"/>
        <w:ind w:left="720" w:hanging="360"/>
        <w:rPr>
          <w:rFonts w:ascii="Times New Roman" w:hAnsi="Times New Roman"/>
          <w:caps/>
          <w:sz w:val="24"/>
          <w:szCs w:val="24"/>
          <w:u w:val="single"/>
        </w:rPr>
      </w:pPr>
      <w:r w:rsidRPr="00314D80">
        <w:rPr>
          <w:rFonts w:ascii="Times New Roman" w:hAnsi="Times New Roman"/>
          <w:sz w:val="24"/>
          <w:szCs w:val="24"/>
        </w:rPr>
        <w:t xml:space="preserve">Attended a workshop on Android app </w:t>
      </w:r>
      <w:r w:rsidR="00E73759" w:rsidRPr="00314D80">
        <w:rPr>
          <w:rFonts w:ascii="Times New Roman" w:hAnsi="Times New Roman"/>
          <w:sz w:val="24"/>
          <w:szCs w:val="24"/>
        </w:rPr>
        <w:t>development</w:t>
      </w:r>
      <w:r w:rsidRPr="00314D80">
        <w:rPr>
          <w:rFonts w:ascii="Times New Roman" w:hAnsi="Times New Roman"/>
          <w:sz w:val="24"/>
          <w:szCs w:val="24"/>
        </w:rPr>
        <w:t xml:space="preserve"> conducted at MVSR Engineering College.</w:t>
      </w:r>
    </w:p>
    <w:p w14:paraId="2E204889" w14:textId="2BB824D3" w:rsidR="008532EE" w:rsidRPr="00E108FE" w:rsidRDefault="006B7251" w:rsidP="00E108FE">
      <w:pPr>
        <w:widowControl/>
        <w:numPr>
          <w:ilvl w:val="0"/>
          <w:numId w:val="5"/>
        </w:numPr>
        <w:autoSpaceDE/>
        <w:autoSpaceDN/>
        <w:adjustRightInd/>
        <w:spacing w:before="40" w:after="40" w:line="360" w:lineRule="auto"/>
        <w:ind w:left="720" w:hanging="360"/>
        <w:rPr>
          <w:rFonts w:ascii="Times New Roman" w:hAnsi="Times New Roman"/>
          <w:b/>
          <w:caps/>
          <w:sz w:val="24"/>
          <w:szCs w:val="24"/>
        </w:rPr>
      </w:pPr>
      <w:r w:rsidRPr="00314D80">
        <w:rPr>
          <w:rFonts w:ascii="Times New Roman" w:hAnsi="Times New Roman"/>
          <w:color w:val="000000"/>
          <w:sz w:val="24"/>
          <w:szCs w:val="24"/>
        </w:rPr>
        <w:t>Interests:</w:t>
      </w:r>
      <w:r w:rsidR="00F81DEC" w:rsidRPr="00314D80">
        <w:rPr>
          <w:rFonts w:ascii="Times New Roman" w:hAnsi="Times New Roman"/>
          <w:color w:val="000000"/>
          <w:sz w:val="24"/>
          <w:szCs w:val="24"/>
        </w:rPr>
        <w:t xml:space="preserve"> Chess, Cricket, Gadgets</w:t>
      </w:r>
      <w:r w:rsidR="00E108FE">
        <w:rPr>
          <w:rFonts w:ascii="Times New Roman" w:hAnsi="Times New Roman"/>
          <w:color w:val="000000"/>
          <w:sz w:val="24"/>
          <w:szCs w:val="24"/>
        </w:rPr>
        <w:t>.</w:t>
      </w:r>
    </w:p>
    <w:sectPr w:rsidR="008532EE" w:rsidRPr="00E108FE" w:rsidSect="00533628">
      <w:footnotePr>
        <w:numRestart w:val="eachPage"/>
      </w:footnotePr>
      <w:endnotePr>
        <w:numFmt w:val="decimal"/>
      </w:endnotePr>
      <w:pgSz w:w="12240" w:h="15840"/>
      <w:pgMar w:top="1440" w:right="1440" w:bottom="1440" w:left="1440" w:header="288" w:footer="288" w:gutter="0"/>
      <w:pgNumType w:start="1"/>
      <w:cols w:space="720"/>
      <w:noEndnote/>
      <w:docGrid w:linePitch="25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C97F3" w14:textId="77777777" w:rsidR="001C531A" w:rsidRDefault="001C531A" w:rsidP="00314D80">
      <w:r>
        <w:separator/>
      </w:r>
    </w:p>
  </w:endnote>
  <w:endnote w:type="continuationSeparator" w:id="0">
    <w:p w14:paraId="670E29D0" w14:textId="77777777" w:rsidR="001C531A" w:rsidRDefault="001C531A" w:rsidP="0031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wiss Light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9DACF" w14:textId="77777777" w:rsidR="001C531A" w:rsidRDefault="001C531A" w:rsidP="00314D80">
      <w:r>
        <w:separator/>
      </w:r>
    </w:p>
  </w:footnote>
  <w:footnote w:type="continuationSeparator" w:id="0">
    <w:p w14:paraId="4E945B21" w14:textId="77777777" w:rsidR="001C531A" w:rsidRDefault="001C531A" w:rsidP="00314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2646"/>
    <w:multiLevelType w:val="multilevel"/>
    <w:tmpl w:val="ED325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EC31EF"/>
    <w:multiLevelType w:val="hybridMultilevel"/>
    <w:tmpl w:val="75388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9D5DB3"/>
    <w:multiLevelType w:val="hybridMultilevel"/>
    <w:tmpl w:val="CAF0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F6B09"/>
    <w:multiLevelType w:val="hybridMultilevel"/>
    <w:tmpl w:val="2706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344D1"/>
    <w:multiLevelType w:val="hybridMultilevel"/>
    <w:tmpl w:val="8F28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kshmi Grandhisila">
    <w15:presenceInfo w15:providerId="None" w15:userId="Lakshmi Grandhis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95"/>
  <w:drawingGridVerticalSpacing w:val="129"/>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18"/>
    <w:rsid w:val="00017A97"/>
    <w:rsid w:val="00023D19"/>
    <w:rsid w:val="00025A40"/>
    <w:rsid w:val="00095935"/>
    <w:rsid w:val="001572F7"/>
    <w:rsid w:val="00175B8B"/>
    <w:rsid w:val="001C531A"/>
    <w:rsid w:val="001D57FA"/>
    <w:rsid w:val="002414F7"/>
    <w:rsid w:val="00241AA1"/>
    <w:rsid w:val="00246299"/>
    <w:rsid w:val="002C5D98"/>
    <w:rsid w:val="002E6622"/>
    <w:rsid w:val="00314D80"/>
    <w:rsid w:val="00315685"/>
    <w:rsid w:val="003156C4"/>
    <w:rsid w:val="00321939"/>
    <w:rsid w:val="0032566E"/>
    <w:rsid w:val="00350BBA"/>
    <w:rsid w:val="00376B25"/>
    <w:rsid w:val="003B2066"/>
    <w:rsid w:val="003B73D7"/>
    <w:rsid w:val="003D41EB"/>
    <w:rsid w:val="003F6E9A"/>
    <w:rsid w:val="00411624"/>
    <w:rsid w:val="004B7AFB"/>
    <w:rsid w:val="004D6CDC"/>
    <w:rsid w:val="004F45EF"/>
    <w:rsid w:val="00504BAF"/>
    <w:rsid w:val="00533628"/>
    <w:rsid w:val="005B10F9"/>
    <w:rsid w:val="005D0557"/>
    <w:rsid w:val="00627118"/>
    <w:rsid w:val="006B535F"/>
    <w:rsid w:val="006B7251"/>
    <w:rsid w:val="006D24C8"/>
    <w:rsid w:val="007444DB"/>
    <w:rsid w:val="007771ED"/>
    <w:rsid w:val="0079270E"/>
    <w:rsid w:val="00810781"/>
    <w:rsid w:val="00842FA8"/>
    <w:rsid w:val="008B7024"/>
    <w:rsid w:val="009162EC"/>
    <w:rsid w:val="00947EDF"/>
    <w:rsid w:val="009514BC"/>
    <w:rsid w:val="0095520A"/>
    <w:rsid w:val="00A01ABA"/>
    <w:rsid w:val="00A03183"/>
    <w:rsid w:val="00A37BB9"/>
    <w:rsid w:val="00A64D5D"/>
    <w:rsid w:val="00A66DAD"/>
    <w:rsid w:val="00AA0509"/>
    <w:rsid w:val="00AE1841"/>
    <w:rsid w:val="00AF0B59"/>
    <w:rsid w:val="00AF5F78"/>
    <w:rsid w:val="00B07B4E"/>
    <w:rsid w:val="00BA1405"/>
    <w:rsid w:val="00C0322C"/>
    <w:rsid w:val="00C0739C"/>
    <w:rsid w:val="00C612EC"/>
    <w:rsid w:val="00C67536"/>
    <w:rsid w:val="00CA652C"/>
    <w:rsid w:val="00D0488B"/>
    <w:rsid w:val="00D6013E"/>
    <w:rsid w:val="00DB5521"/>
    <w:rsid w:val="00DD1489"/>
    <w:rsid w:val="00DE540B"/>
    <w:rsid w:val="00E108FE"/>
    <w:rsid w:val="00E73759"/>
    <w:rsid w:val="00EC319E"/>
    <w:rsid w:val="00EE7C32"/>
    <w:rsid w:val="00F307B9"/>
    <w:rsid w:val="00F71A29"/>
    <w:rsid w:val="00F75F5B"/>
    <w:rsid w:val="00F81DEC"/>
    <w:rsid w:val="00F92452"/>
    <w:rsid w:val="00F96288"/>
    <w:rsid w:val="00FA4A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D247"/>
  <w15:chartTrackingRefBased/>
  <w15:docId w15:val="{6AEFAAC2-8DB4-4F75-83CE-43C93664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62EC"/>
    <w:pPr>
      <w:widowControl w:val="0"/>
      <w:autoSpaceDE w:val="0"/>
      <w:autoSpaceDN w:val="0"/>
      <w:adjustRightInd w:val="0"/>
      <w:spacing w:after="0" w:line="240" w:lineRule="auto"/>
    </w:pPr>
    <w:rPr>
      <w:rFonts w:ascii="Swiss Light 10pt" w:eastAsia="Times New Roman" w:hAnsi="Swiss Light 10pt" w:cs="Times New Roman"/>
      <w:sz w:val="19"/>
      <w:szCs w:val="19"/>
    </w:rPr>
  </w:style>
  <w:style w:type="paragraph" w:styleId="Heading9">
    <w:name w:val="heading 9"/>
    <w:basedOn w:val="Normal"/>
    <w:next w:val="Normal"/>
    <w:link w:val="Heading9Char"/>
    <w:qFormat/>
    <w:rsid w:val="009162EC"/>
    <w:pPr>
      <w:keepNext/>
      <w:tabs>
        <w:tab w:val="center" w:pos="3960"/>
      </w:tabs>
      <w:spacing w:line="307" w:lineRule="atLeast"/>
      <w:ind w:left="-720" w:right="-720"/>
      <w:jc w:val="center"/>
      <w:outlineLvl w:val="8"/>
    </w:pPr>
    <w:rPr>
      <w:rFonts w:ascii="Arial" w:hAnsi="Arial" w:cs="Arial"/>
      <w:b/>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162EC"/>
    <w:rPr>
      <w:rFonts w:ascii="Arial" w:eastAsia="Times New Roman" w:hAnsi="Arial" w:cs="Arial"/>
      <w:b/>
      <w:bCs/>
      <w:spacing w:val="-2"/>
      <w:sz w:val="24"/>
      <w:szCs w:val="19"/>
    </w:rPr>
  </w:style>
  <w:style w:type="character" w:customStyle="1" w:styleId="SUB">
    <w:name w:val="SUB"/>
    <w:rsid w:val="009162EC"/>
    <w:rPr>
      <w:rFonts w:ascii="Swiss Light 10pt" w:hAnsi="Swiss Light 10pt"/>
      <w:sz w:val="29"/>
      <w:szCs w:val="29"/>
      <w:lang w:val="en-US"/>
    </w:rPr>
  </w:style>
  <w:style w:type="character" w:styleId="Hyperlink">
    <w:name w:val="Hyperlink"/>
    <w:rsid w:val="009162EC"/>
    <w:rPr>
      <w:color w:val="0000FF"/>
      <w:u w:val="single"/>
    </w:rPr>
  </w:style>
  <w:style w:type="paragraph" w:customStyle="1" w:styleId="BodyTextKeep">
    <w:name w:val="Body Text Keep"/>
    <w:basedOn w:val="BodyText"/>
    <w:uiPriority w:val="99"/>
    <w:rsid w:val="009162EC"/>
    <w:pPr>
      <w:keepNext/>
      <w:widowControl/>
      <w:autoSpaceDE/>
      <w:autoSpaceDN/>
      <w:adjustRightInd/>
      <w:spacing w:after="220" w:line="220" w:lineRule="atLeast"/>
      <w:ind w:left="1080"/>
    </w:pPr>
    <w:rPr>
      <w:rFonts w:ascii="Times New Roman" w:hAnsi="Times New Roman"/>
      <w:sz w:val="20"/>
      <w:szCs w:val="20"/>
    </w:rPr>
  </w:style>
  <w:style w:type="table" w:styleId="TableGrid">
    <w:name w:val="Table Grid"/>
    <w:basedOn w:val="TableNormal"/>
    <w:rsid w:val="00916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62EC"/>
    <w:pPr>
      <w:widowControl/>
      <w:autoSpaceDE/>
      <w:autoSpaceDN/>
      <w:adjustRightInd/>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rsid w:val="009162EC"/>
    <w:rPr>
      <w:sz w:val="16"/>
      <w:szCs w:val="16"/>
    </w:rPr>
  </w:style>
  <w:style w:type="paragraph" w:styleId="CommentText">
    <w:name w:val="annotation text"/>
    <w:basedOn w:val="Normal"/>
    <w:link w:val="CommentTextChar"/>
    <w:uiPriority w:val="99"/>
    <w:rsid w:val="009162EC"/>
    <w:rPr>
      <w:sz w:val="20"/>
      <w:szCs w:val="20"/>
    </w:rPr>
  </w:style>
  <w:style w:type="character" w:customStyle="1" w:styleId="CommentTextChar">
    <w:name w:val="Comment Text Char"/>
    <w:basedOn w:val="DefaultParagraphFont"/>
    <w:link w:val="CommentText"/>
    <w:uiPriority w:val="99"/>
    <w:rsid w:val="009162EC"/>
    <w:rPr>
      <w:rFonts w:ascii="Swiss Light 10pt" w:eastAsia="Times New Roman" w:hAnsi="Swiss Light 10pt" w:cs="Times New Roman"/>
      <w:sz w:val="20"/>
      <w:szCs w:val="20"/>
    </w:rPr>
  </w:style>
  <w:style w:type="paragraph" w:styleId="BodyText">
    <w:name w:val="Body Text"/>
    <w:basedOn w:val="Normal"/>
    <w:link w:val="BodyTextChar"/>
    <w:uiPriority w:val="99"/>
    <w:semiHidden/>
    <w:unhideWhenUsed/>
    <w:rsid w:val="009162EC"/>
    <w:pPr>
      <w:spacing w:after="120"/>
    </w:pPr>
  </w:style>
  <w:style w:type="character" w:customStyle="1" w:styleId="BodyTextChar">
    <w:name w:val="Body Text Char"/>
    <w:basedOn w:val="DefaultParagraphFont"/>
    <w:link w:val="BodyText"/>
    <w:uiPriority w:val="99"/>
    <w:semiHidden/>
    <w:rsid w:val="009162EC"/>
    <w:rPr>
      <w:rFonts w:ascii="Swiss Light 10pt" w:eastAsia="Times New Roman" w:hAnsi="Swiss Light 10pt" w:cs="Times New Roman"/>
      <w:sz w:val="19"/>
      <w:szCs w:val="19"/>
    </w:rPr>
  </w:style>
  <w:style w:type="paragraph" w:styleId="BalloonText">
    <w:name w:val="Balloon Text"/>
    <w:basedOn w:val="Normal"/>
    <w:link w:val="BalloonTextChar"/>
    <w:uiPriority w:val="99"/>
    <w:semiHidden/>
    <w:unhideWhenUsed/>
    <w:rsid w:val="009162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2EC"/>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175B8B"/>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E6622"/>
    <w:rPr>
      <w:b/>
      <w:bCs/>
    </w:rPr>
  </w:style>
  <w:style w:type="character" w:customStyle="1" w:styleId="CommentSubjectChar">
    <w:name w:val="Comment Subject Char"/>
    <w:basedOn w:val="CommentTextChar"/>
    <w:link w:val="CommentSubject"/>
    <w:uiPriority w:val="99"/>
    <w:semiHidden/>
    <w:rsid w:val="002E6622"/>
    <w:rPr>
      <w:rFonts w:ascii="Swiss Light 10pt" w:eastAsia="Times New Roman" w:hAnsi="Swiss Light 10pt" w:cs="Times New Roman"/>
      <w:b/>
      <w:bCs/>
      <w:sz w:val="20"/>
      <w:szCs w:val="20"/>
    </w:rPr>
  </w:style>
  <w:style w:type="paragraph" w:styleId="Revision">
    <w:name w:val="Revision"/>
    <w:hidden/>
    <w:uiPriority w:val="99"/>
    <w:semiHidden/>
    <w:rsid w:val="00315685"/>
    <w:pPr>
      <w:spacing w:after="0" w:line="240" w:lineRule="auto"/>
    </w:pPr>
    <w:rPr>
      <w:rFonts w:ascii="Swiss Light 10pt" w:eastAsia="Times New Roman" w:hAnsi="Swiss Light 10pt" w:cs="Times New Roman"/>
      <w:sz w:val="19"/>
      <w:szCs w:val="19"/>
    </w:rPr>
  </w:style>
  <w:style w:type="paragraph" w:styleId="Header">
    <w:name w:val="header"/>
    <w:basedOn w:val="Normal"/>
    <w:link w:val="HeaderChar"/>
    <w:uiPriority w:val="99"/>
    <w:unhideWhenUsed/>
    <w:rsid w:val="00314D80"/>
    <w:pPr>
      <w:tabs>
        <w:tab w:val="center" w:pos="4680"/>
        <w:tab w:val="right" w:pos="9360"/>
      </w:tabs>
    </w:pPr>
  </w:style>
  <w:style w:type="character" w:customStyle="1" w:styleId="HeaderChar">
    <w:name w:val="Header Char"/>
    <w:basedOn w:val="DefaultParagraphFont"/>
    <w:link w:val="Header"/>
    <w:uiPriority w:val="99"/>
    <w:rsid w:val="00314D80"/>
    <w:rPr>
      <w:rFonts w:ascii="Swiss Light 10pt" w:eastAsia="Times New Roman" w:hAnsi="Swiss Light 10pt" w:cs="Times New Roman"/>
      <w:sz w:val="19"/>
      <w:szCs w:val="19"/>
    </w:rPr>
  </w:style>
  <w:style w:type="paragraph" w:styleId="Footer">
    <w:name w:val="footer"/>
    <w:basedOn w:val="Normal"/>
    <w:link w:val="FooterChar"/>
    <w:uiPriority w:val="99"/>
    <w:unhideWhenUsed/>
    <w:rsid w:val="00314D80"/>
    <w:pPr>
      <w:tabs>
        <w:tab w:val="center" w:pos="4680"/>
        <w:tab w:val="right" w:pos="9360"/>
      </w:tabs>
    </w:pPr>
  </w:style>
  <w:style w:type="character" w:customStyle="1" w:styleId="FooterChar">
    <w:name w:val="Footer Char"/>
    <w:basedOn w:val="DefaultParagraphFont"/>
    <w:link w:val="Footer"/>
    <w:uiPriority w:val="99"/>
    <w:rsid w:val="00314D80"/>
    <w:rPr>
      <w:rFonts w:ascii="Swiss Light 10pt" w:eastAsia="Times New Roman" w:hAnsi="Swiss Light 10pt"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910683">
      <w:bodyDiv w:val="1"/>
      <w:marLeft w:val="0"/>
      <w:marRight w:val="0"/>
      <w:marTop w:val="0"/>
      <w:marBottom w:val="0"/>
      <w:divBdr>
        <w:top w:val="none" w:sz="0" w:space="0" w:color="auto"/>
        <w:left w:val="none" w:sz="0" w:space="0" w:color="auto"/>
        <w:bottom w:val="none" w:sz="0" w:space="0" w:color="auto"/>
        <w:right w:val="none" w:sz="0" w:space="0" w:color="auto"/>
      </w:divBdr>
    </w:div>
    <w:div w:id="17742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uckynarasimha1993@gmail.com"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5DA4EC-7159-F14E-A24F-41875A6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718</Words>
  <Characters>4094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sonawane</dc:creator>
  <cp:keywords/>
  <dc:description/>
  <cp:lastModifiedBy>Grandhisila, Lakshmi Narasimha</cp:lastModifiedBy>
  <cp:revision>32</cp:revision>
  <cp:lastPrinted>2016-09-17T17:12:00Z</cp:lastPrinted>
  <dcterms:created xsi:type="dcterms:W3CDTF">2016-09-17T19:09:00Z</dcterms:created>
  <dcterms:modified xsi:type="dcterms:W3CDTF">2017-03-05T15:28:00Z</dcterms:modified>
</cp:coreProperties>
</file>